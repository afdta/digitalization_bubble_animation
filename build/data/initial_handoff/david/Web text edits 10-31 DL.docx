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B95D" w14:textId="77777777" w:rsidR="00D0307F" w:rsidRPr="00132000" w:rsidRDefault="00F922D2">
      <w:pPr>
        <w:rPr>
          <w:b/>
        </w:rPr>
      </w:pPr>
      <w:r w:rsidRPr="00132000">
        <w:rPr>
          <w:b/>
        </w:rPr>
        <w:t>INTRO TEXT</w:t>
      </w:r>
    </w:p>
    <w:p w14:paraId="44DDD1D1" w14:textId="77777777" w:rsidR="00F922D2" w:rsidRDefault="00F922D2"/>
    <w:p w14:paraId="0CC71F23" w14:textId="14612A4C" w:rsidR="00F922D2" w:rsidDel="00891DB1" w:rsidRDefault="00F922D2" w:rsidP="00891DB1">
      <w:pPr>
        <w:rPr>
          <w:del w:id="0" w:author="David Lanham" w:date="2017-10-31T18:07:00Z"/>
        </w:rPr>
      </w:pPr>
      <w:r>
        <w:t xml:space="preserve">In recent decades, </w:t>
      </w:r>
      <w:del w:id="1" w:author="David Lanham" w:date="2017-10-31T18:08:00Z">
        <w:r w:rsidDel="00891DB1">
          <w:delText>wave after wave of digital innovation has ensured that “digitalization”—</w:delText>
        </w:r>
      </w:del>
      <w:r>
        <w:t>the diffusion of digital technology into nearly every business</w:t>
      </w:r>
      <w:ins w:id="2" w:author="David Lanham" w:date="2017-10-31T11:41:00Z">
        <w:r w:rsidR="00ED10F2">
          <w:t xml:space="preserve"> and</w:t>
        </w:r>
      </w:ins>
      <w:del w:id="3" w:author="David Lanham" w:date="2017-10-31T11:41:00Z">
        <w:r w:rsidDel="00ED10F2">
          <w:delText>,</w:delText>
        </w:r>
      </w:del>
      <w:r>
        <w:t xml:space="preserve"> workplace</w:t>
      </w:r>
      <w:del w:id="4" w:author="David Lanham" w:date="2017-10-31T11:41:00Z">
        <w:r w:rsidDel="00ED10F2">
          <w:delText>, and pocket</w:delText>
        </w:r>
      </w:del>
      <w:del w:id="5" w:author="David Lanham" w:date="2017-10-31T18:08:00Z">
        <w:r w:rsidDel="00891DB1">
          <w:delText>—</w:delText>
        </w:r>
      </w:del>
      <w:ins w:id="6" w:author="David Lanham" w:date="2017-10-31T18:08:00Z">
        <w:r w:rsidR="00891DB1">
          <w:t>, also known as “digitalization,”</w:t>
        </w:r>
      </w:ins>
      <w:ins w:id="7" w:author="David Lanham" w:date="2017-10-31T18:09:00Z">
        <w:r w:rsidR="00891DB1">
          <w:t xml:space="preserve"> </w:t>
        </w:r>
      </w:ins>
      <w:r>
        <w:t>has been remaking the U.S. economy and the world of work</w:t>
      </w:r>
      <w:ins w:id="8" w:author="David Lanham" w:date="2017-10-31T18:07:00Z">
        <w:r w:rsidR="00891DB1">
          <w:t>,</w:t>
        </w:r>
      </w:ins>
      <w:ins w:id="9" w:author="David Lanham" w:date="2017-10-31T18:16:00Z">
        <w:r w:rsidR="00A86181">
          <w:t xml:space="preserve"> </w:t>
        </w:r>
      </w:ins>
      <w:del w:id="10" w:author="David Lanham" w:date="2017-10-31T18:07:00Z">
        <w:r w:rsidDel="00891DB1">
          <w:delText xml:space="preserve">. </w:delText>
        </w:r>
      </w:del>
    </w:p>
    <w:p w14:paraId="4E023DE2" w14:textId="50859352" w:rsidR="00F922D2" w:rsidDel="00891DB1" w:rsidRDefault="00F922D2" w:rsidP="00891DB1">
      <w:pPr>
        <w:rPr>
          <w:del w:id="11" w:author="David Lanham" w:date="2017-10-31T18:07:00Z"/>
        </w:rPr>
      </w:pPr>
    </w:p>
    <w:p w14:paraId="31D9AF7C" w14:textId="78D8687A" w:rsidR="00AC36DA" w:rsidRDefault="00F922D2" w:rsidP="00891DB1">
      <w:pPr>
        <w:rPr>
          <w:ins w:id="12" w:author="David Lanham" w:date="2017-10-31T11:46:00Z"/>
        </w:rPr>
      </w:pPr>
      <w:del w:id="13" w:author="David Lanham" w:date="2017-10-31T11:41:00Z">
        <w:r w:rsidDel="00ED10F2">
          <w:delText>So rapid are t</w:delText>
        </w:r>
      </w:del>
      <w:del w:id="14" w:author="David Lanham" w:date="2017-10-31T18:07:00Z">
        <w:r w:rsidDel="00891DB1">
          <w:delText xml:space="preserve">he </w:delText>
        </w:r>
      </w:del>
      <w:del w:id="15" w:author="David Lanham" w:date="2017-10-31T11:44:00Z">
        <w:r w:rsidDel="00AC36DA">
          <w:delText>developments</w:delText>
        </w:r>
      </w:del>
      <w:del w:id="16" w:author="David Lanham" w:date="2017-10-31T11:41:00Z">
        <w:r w:rsidDel="00ED10F2">
          <w:delText>, in fact,</w:delText>
        </w:r>
      </w:del>
      <w:del w:id="17" w:author="David Lanham" w:date="2017-10-31T18:07:00Z">
        <w:r w:rsidDel="00891DB1">
          <w:delText xml:space="preserve"> </w:delText>
        </w:r>
      </w:del>
      <w:ins w:id="18" w:author="David Lanham" w:date="2017-10-31T11:47:00Z">
        <w:r w:rsidR="00AC36DA" w:rsidRPr="00AC36DA">
          <w:t>increasing the potential of individuals</w:t>
        </w:r>
      </w:ins>
      <w:ins w:id="19" w:author="David Lanham" w:date="2017-10-31T18:17:00Z">
        <w:r w:rsidR="004C5F99">
          <w:t>, firms</w:t>
        </w:r>
      </w:ins>
      <w:ins w:id="20" w:author="David Lanham" w:date="2017-10-31T11:47:00Z">
        <w:r w:rsidR="00AC36DA" w:rsidRPr="00AC36DA">
          <w:t xml:space="preserve"> and society</w:t>
        </w:r>
      </w:ins>
      <w:ins w:id="21" w:author="David Lanham" w:date="2017-10-31T18:09:00Z">
        <w:r w:rsidR="00891DB1">
          <w:t xml:space="preserve"> while </w:t>
        </w:r>
      </w:ins>
      <w:ins w:id="22" w:author="David Lanham" w:date="2017-10-31T18:16:00Z">
        <w:r w:rsidR="00A86181">
          <w:t xml:space="preserve">also </w:t>
        </w:r>
      </w:ins>
      <w:ins w:id="23" w:author="David Lanham" w:date="2017-10-31T11:47:00Z">
        <w:r w:rsidR="00AC36DA">
          <w:t>contributing to a series of troublesome impacts</w:t>
        </w:r>
      </w:ins>
      <w:ins w:id="24" w:author="David Lanham" w:date="2017-10-31T18:18:00Z">
        <w:r w:rsidR="004C5F99">
          <w:t xml:space="preserve"> and inequalities</w:t>
        </w:r>
      </w:ins>
      <w:ins w:id="25" w:author="David Lanham" w:date="2017-10-31T11:51:00Z">
        <w:r w:rsidR="008872BA">
          <w:t>,</w:t>
        </w:r>
      </w:ins>
      <w:ins w:id="26" w:author="David Lanham" w:date="2017-10-31T11:47:00Z">
        <w:r w:rsidR="00AC36DA">
          <w:t xml:space="preserve"> such as worker pay disparities across many demographics, and the divergence of metropolitan economic outcomes. </w:t>
        </w:r>
      </w:ins>
    </w:p>
    <w:p w14:paraId="47B66086" w14:textId="10EAD721" w:rsidR="00AC36DA" w:rsidRDefault="00AC36DA" w:rsidP="00F922D2">
      <w:pPr>
        <w:rPr>
          <w:ins w:id="27" w:author="David Lanham" w:date="2017-10-31T11:46:00Z"/>
        </w:rPr>
      </w:pPr>
    </w:p>
    <w:p w14:paraId="470CDB79" w14:textId="2026344F" w:rsidR="00F922D2" w:rsidDel="00AC36DA" w:rsidRDefault="00F922D2" w:rsidP="00F922D2">
      <w:pPr>
        <w:rPr>
          <w:del w:id="28" w:author="David Lanham" w:date="2017-10-31T11:47:00Z"/>
        </w:rPr>
      </w:pPr>
      <w:del w:id="29" w:author="David Lanham" w:date="2017-10-31T11:47:00Z">
        <w:r w:rsidDel="00AC36DA">
          <w:delText>that while the “digitalization of everything” has become a hallmark of tech’s promise of individual and business empowerment</w:delText>
        </w:r>
      </w:del>
      <w:del w:id="30" w:author="David Lanham" w:date="2017-10-31T11:41:00Z">
        <w:r w:rsidDel="00ED10F2">
          <w:delText xml:space="preserve"> so has </w:delText>
        </w:r>
      </w:del>
      <w:del w:id="31" w:author="David Lanham" w:date="2017-10-31T11:47:00Z">
        <w:r w:rsidDel="00AC36DA">
          <w:delText xml:space="preserve">it begun to prompt a </w:delText>
        </w:r>
      </w:del>
      <w:del w:id="32" w:author="David Lanham" w:date="2017-10-31T11:42:00Z">
        <w:r w:rsidDel="00ED10F2">
          <w:delText xml:space="preserve">nagging </w:delText>
        </w:r>
      </w:del>
      <w:del w:id="33" w:author="David Lanham" w:date="2017-10-31T11:47:00Z">
        <w:r w:rsidDel="00AC36DA">
          <w:delText xml:space="preserve">current of anxiety, including among workers who worry about their future in a world of </w:delText>
        </w:r>
      </w:del>
      <w:del w:id="34" w:author="David Lanham" w:date="2017-10-31T11:42:00Z">
        <w:r w:rsidDel="00ED10F2">
          <w:delText xml:space="preserve">brilliant </w:delText>
        </w:r>
      </w:del>
      <w:del w:id="35" w:author="David Lanham" w:date="2017-10-31T11:47:00Z">
        <w:r w:rsidDel="00AC36DA">
          <w:delText>machines</w:delText>
        </w:r>
        <w:r w:rsidDel="00AC36DA">
          <w:delText>.</w:delText>
        </w:r>
      </w:del>
    </w:p>
    <w:p w14:paraId="534C78AA" w14:textId="4E179610" w:rsidR="00F922D2" w:rsidDel="00AC36DA" w:rsidRDefault="00F922D2" w:rsidP="00F922D2">
      <w:pPr>
        <w:rPr>
          <w:del w:id="36" w:author="David Lanham" w:date="2017-10-31T11:48:00Z"/>
        </w:rPr>
      </w:pPr>
    </w:p>
    <w:p w14:paraId="37BDE514" w14:textId="3BBDA510" w:rsidR="00F922D2" w:rsidDel="00891DB1" w:rsidRDefault="00F922D2" w:rsidP="00F922D2">
      <w:pPr>
        <w:rPr>
          <w:del w:id="37" w:author="David Lanham" w:date="2017-10-31T18:06:00Z"/>
        </w:rPr>
      </w:pPr>
      <w:del w:id="38" w:author="David Lanham" w:date="2017-10-31T11:43:00Z">
        <w:r w:rsidDel="00ED10F2">
          <w:delText>And yet, f</w:delText>
        </w:r>
      </w:del>
      <w:del w:id="39" w:author="David Lanham" w:date="2017-10-31T11:48:00Z">
        <w:r w:rsidDel="00AC36DA">
          <w:delText xml:space="preserve">or all of the evidence that big changes are underway, </w:delText>
        </w:r>
      </w:del>
      <w:del w:id="40" w:author="David Lanham" w:date="2017-10-31T11:49:00Z">
        <w:r w:rsidDel="00AC36DA">
          <w:delText>surprisingly</w:delText>
        </w:r>
      </w:del>
      <w:del w:id="41" w:author="David Lanham" w:date="2017-10-31T18:06:00Z">
        <w:r w:rsidDel="00891DB1">
          <w:delText xml:space="preserve"> little data exist to track the spread of digital adoption across industries and into local workplaces and labor markets. </w:delText>
        </w:r>
      </w:del>
      <w:del w:id="42" w:author="David Lanham" w:date="2017-10-31T11:49:00Z">
        <w:r w:rsidDel="00A35D66">
          <w:delText>In the absence of such information, the digitalization trend, as prominent as it is, remains diffuse and hard to pin down.</w:delText>
        </w:r>
      </w:del>
    </w:p>
    <w:p w14:paraId="0B0A0982" w14:textId="437C373F" w:rsidR="00F922D2" w:rsidDel="00A35D66" w:rsidRDefault="00F922D2" w:rsidP="00F922D2">
      <w:pPr>
        <w:rPr>
          <w:del w:id="43" w:author="David Lanham" w:date="2017-10-31T11:51:00Z"/>
        </w:rPr>
      </w:pPr>
    </w:p>
    <w:p w14:paraId="3560173B" w14:textId="75723704" w:rsidR="00A35D66" w:rsidRPr="00F922D2" w:rsidDel="00891DB1" w:rsidRDefault="00F922D2" w:rsidP="00F922D2">
      <w:pPr>
        <w:rPr>
          <w:del w:id="44" w:author="David Lanham" w:date="2017-10-31T18:06:00Z"/>
          <w:i/>
        </w:rPr>
      </w:pPr>
      <w:del w:id="45" w:author="David Lanham" w:date="2017-10-31T11:51:00Z">
        <w:r w:rsidRPr="00F922D2" w:rsidDel="00A35D66">
          <w:rPr>
            <w:i/>
          </w:rPr>
          <w:delText xml:space="preserve">[Condense into short description of definitions and sources and link to methodology for more]. </w:delText>
        </w:r>
      </w:del>
    </w:p>
    <w:p w14:paraId="091E1BF4" w14:textId="621D5152" w:rsidR="00F922D2" w:rsidDel="00A35D66" w:rsidRDefault="00F922D2" w:rsidP="00F922D2">
      <w:pPr>
        <w:rPr>
          <w:del w:id="46" w:author="David Lanham" w:date="2017-10-31T11:51:00Z"/>
        </w:rPr>
      </w:pPr>
      <w:del w:id="47" w:author="David Lanham" w:date="2017-10-31T11:52:00Z">
        <w:r w:rsidRPr="00F922D2" w:rsidDel="008872BA">
          <w:delText>Hence t</w:delText>
        </w:r>
      </w:del>
      <w:ins w:id="48" w:author="David Lanham" w:date="2017-10-31T11:52:00Z">
        <w:r w:rsidR="008872BA">
          <w:t>T</w:t>
        </w:r>
      </w:ins>
      <w:r w:rsidRPr="00F922D2">
        <w:t>his report</w:t>
      </w:r>
      <w:del w:id="49" w:author="David Lanham" w:date="2017-10-31T11:52:00Z">
        <w:r w:rsidRPr="00F922D2" w:rsidDel="008872BA">
          <w:delText xml:space="preserve">: </w:delText>
        </w:r>
      </w:del>
      <w:del w:id="50" w:author="David Lanham" w:date="2017-10-31T11:49:00Z">
        <w:r w:rsidRPr="00F922D2" w:rsidDel="00A35D66">
          <w:delText>D</w:delText>
        </w:r>
      </w:del>
      <w:del w:id="51" w:author="David Lanham" w:date="2017-10-31T11:52:00Z">
        <w:r w:rsidRPr="00F922D2" w:rsidDel="008872BA">
          <w:delText>esigned to help address the shortage of data on the topic, this analysis</w:delText>
        </w:r>
      </w:del>
      <w:r w:rsidRPr="00F922D2">
        <w:t xml:space="preserve"> presents a detailed analysis of changes in the digital content of 545 occupations covering 90 percent of the U.S. workforce in all industries since 2001.</w:t>
      </w:r>
      <w:ins w:id="52" w:author="David Lanham" w:date="2017-10-31T11:50:00Z">
        <w:r w:rsidR="00A35D66">
          <w:t xml:space="preserve"> The </w:t>
        </w:r>
      </w:ins>
      <w:ins w:id="53" w:author="David Lanham" w:date="2017-10-31T11:52:00Z">
        <w:r w:rsidR="008872BA">
          <w:t>analysis</w:t>
        </w:r>
      </w:ins>
      <w:ins w:id="54" w:author="David Lanham" w:date="2017-10-31T11:50:00Z">
        <w:r w:rsidR="008872BA">
          <w:t xml:space="preserve"> </w:t>
        </w:r>
      </w:ins>
      <w:ins w:id="55" w:author="David Lanham" w:date="2017-10-31T18:10:00Z">
        <w:r w:rsidR="00891DB1">
          <w:t>categorizes</w:t>
        </w:r>
      </w:ins>
      <w:ins w:id="56" w:author="David Lanham" w:date="2017-10-31T11:50:00Z">
        <w:r w:rsidR="00A35D66">
          <w:t xml:space="preserve"> U.S. occupations into jobs that require high, medium </w:t>
        </w:r>
      </w:ins>
      <w:ins w:id="57" w:author="David Lanham" w:date="2017-10-31T18:11:00Z">
        <w:r w:rsidR="00891DB1">
          <w:t>or low</w:t>
        </w:r>
      </w:ins>
      <w:ins w:id="58" w:author="David Lanham" w:date="2017-10-31T11:50:00Z">
        <w:r w:rsidR="00A35D66">
          <w:t xml:space="preserve"> digital skills.</w:t>
        </w:r>
      </w:ins>
      <w:r w:rsidRPr="00F922D2">
        <w:t xml:space="preserve"> </w:t>
      </w:r>
      <w:del w:id="59" w:author="David Lanham" w:date="2017-10-31T11:51:00Z">
        <w:r w:rsidRPr="00F922D2" w:rsidDel="00A35D66">
          <w:delText xml:space="preserve">We use data on employment and wages from the Bureau of Labor Statistics' (BLS) Occupational Employment Statistics (OES) program in combination with detailed, occupation-specific skill data from BLS' Occupational Information Network (O*NET) database. We leverage O*NET’s "computer-knowledge" and "computer-importance" scores for each occupations to create a rating of the digital content of these 545 occupations. </w:delText>
        </w:r>
      </w:del>
    </w:p>
    <w:p w14:paraId="63230481" w14:textId="634F6159" w:rsidR="00F922D2" w:rsidRDefault="00F922D2" w:rsidP="00F922D2">
      <w:pPr>
        <w:rPr>
          <w:ins w:id="60" w:author="David Lanham" w:date="2017-10-31T11:53:00Z"/>
          <w:b/>
          <w:u w:val="single"/>
        </w:rPr>
      </w:pPr>
      <w:del w:id="61" w:author="David Lanham" w:date="2017-10-31T11:55:00Z">
        <w:r w:rsidRPr="00F922D2" w:rsidDel="00EE5DFD">
          <w:rPr>
            <w:b/>
            <w:u w:val="single"/>
          </w:rPr>
          <w:delText xml:space="preserve">For more on methodology, see page X of the report </w:delText>
        </w:r>
      </w:del>
      <w:ins w:id="62" w:author="David Lanham" w:date="2017-10-31T11:55:00Z">
        <w:r w:rsidR="00EE5DFD">
          <w:rPr>
            <w:b/>
            <w:u w:val="single"/>
          </w:rPr>
          <w:t xml:space="preserve">Read about the report’s methodology – </w:t>
        </w:r>
      </w:ins>
      <w:r w:rsidRPr="00F922D2">
        <w:rPr>
          <w:b/>
          <w:u w:val="single"/>
        </w:rPr>
        <w:t>pointer icon »</w:t>
      </w:r>
    </w:p>
    <w:p w14:paraId="7AC6E12A" w14:textId="25EE10B4" w:rsidR="00973E95" w:rsidRDefault="00973E95" w:rsidP="00F922D2">
      <w:pPr>
        <w:rPr>
          <w:ins w:id="63" w:author="David Lanham" w:date="2017-10-31T11:53:00Z"/>
          <w:b/>
          <w:u w:val="single"/>
        </w:rPr>
      </w:pPr>
    </w:p>
    <w:p w14:paraId="44BD241D" w14:textId="35AA337C" w:rsidR="00EE5DFD" w:rsidRDefault="00973E95" w:rsidP="00EE5DFD">
      <w:pPr>
        <w:rPr>
          <w:ins w:id="64" w:author="David Lanham" w:date="2017-10-31T11:55:00Z"/>
          <w:b/>
          <w:u w:val="single"/>
        </w:rPr>
      </w:pPr>
      <w:ins w:id="65" w:author="David Lanham" w:date="2017-10-31T11:53:00Z">
        <w:r>
          <w:t xml:space="preserve">The </w:t>
        </w:r>
      </w:ins>
      <w:ins w:id="66" w:author="David Lanham" w:date="2017-10-31T18:11:00Z">
        <w:r w:rsidR="00891DB1">
          <w:t xml:space="preserve">full </w:t>
        </w:r>
      </w:ins>
      <w:ins w:id="67" w:author="David Lanham" w:date="2017-10-31T11:53:00Z">
        <w:r>
          <w:t>report concludes with implications of the key findings</w:t>
        </w:r>
      </w:ins>
      <w:ins w:id="68" w:author="David Lanham" w:date="2017-10-31T11:54:00Z">
        <w:r>
          <w:t xml:space="preserve"> and </w:t>
        </w:r>
        <w:r w:rsidRPr="00973E95">
          <w:t>suggest</w:t>
        </w:r>
        <w:r>
          <w:t>s</w:t>
        </w:r>
        <w:r w:rsidRPr="00973E95">
          <w:t xml:space="preserve"> ways communities can work with firms and workers to spread the benefits of digitalization while mitigating its potentially harmful effects</w:t>
        </w:r>
        <w:r>
          <w:t>.</w:t>
        </w:r>
      </w:ins>
      <w:ins w:id="69" w:author="David Lanham" w:date="2017-10-31T11:55:00Z">
        <w:r w:rsidR="00EE5DFD">
          <w:t xml:space="preserve"> </w:t>
        </w:r>
        <w:commentRangeStart w:id="70"/>
        <w:r w:rsidR="00EE5DFD">
          <w:rPr>
            <w:b/>
            <w:u w:val="single"/>
          </w:rPr>
          <w:t xml:space="preserve">Read about the report’s </w:t>
        </w:r>
        <w:r w:rsidR="00EE5DFD">
          <w:rPr>
            <w:b/>
            <w:u w:val="single"/>
          </w:rPr>
          <w:t>primary recommendations</w:t>
        </w:r>
        <w:r w:rsidR="00EE5DFD">
          <w:rPr>
            <w:b/>
            <w:u w:val="single"/>
          </w:rPr>
          <w:t xml:space="preserve"> – </w:t>
        </w:r>
        <w:r w:rsidR="00EE5DFD" w:rsidRPr="00F922D2">
          <w:rPr>
            <w:b/>
            <w:u w:val="single"/>
          </w:rPr>
          <w:t>pointer icon »</w:t>
        </w:r>
      </w:ins>
      <w:commentRangeEnd w:id="70"/>
      <w:ins w:id="71" w:author="David Lanham" w:date="2017-10-31T18:11:00Z">
        <w:r w:rsidR="00891DB1">
          <w:rPr>
            <w:rStyle w:val="CommentReference"/>
          </w:rPr>
          <w:commentReference w:id="70"/>
        </w:r>
      </w:ins>
    </w:p>
    <w:p w14:paraId="39037E84" w14:textId="775691E2" w:rsidR="00973E95" w:rsidRDefault="00973E95" w:rsidP="00F922D2">
      <w:pPr>
        <w:rPr>
          <w:b/>
          <w:u w:val="single"/>
        </w:rPr>
      </w:pPr>
    </w:p>
    <w:p w14:paraId="5170B0CA" w14:textId="77777777" w:rsidR="00F922D2" w:rsidRDefault="00F922D2" w:rsidP="00F922D2">
      <w:pPr>
        <w:rPr>
          <w:b/>
          <w:u w:val="single"/>
        </w:rPr>
      </w:pPr>
    </w:p>
    <w:p w14:paraId="6B3B0CBF" w14:textId="25802F5A" w:rsidR="00F922D2" w:rsidRDefault="00F922D2" w:rsidP="00F922D2">
      <w:pPr>
        <w:rPr>
          <w:b/>
          <w:u w:val="single"/>
        </w:rPr>
      </w:pPr>
      <w:r w:rsidRPr="00AB0685">
        <w:rPr>
          <w:b/>
          <w:highlight w:val="yellow"/>
          <w:u w:val="single"/>
        </w:rPr>
        <w:t>(STATIC GRAPHIC: DIGITALIZATION LEVELS BY OCCUPATION)</w:t>
      </w:r>
    </w:p>
    <w:p w14:paraId="41A56078" w14:textId="31B46ABE" w:rsidR="00CE304A" w:rsidRDefault="00CE304A" w:rsidP="00F922D2"/>
    <w:p w14:paraId="716FD65C" w14:textId="6CADB499" w:rsidR="00CE304A" w:rsidRDefault="00CE304A" w:rsidP="00F922D2">
      <w:pPr>
        <w:rPr>
          <w:b/>
        </w:rPr>
      </w:pPr>
      <w:r w:rsidRPr="00CE304A">
        <w:rPr>
          <w:b/>
        </w:rPr>
        <w:t>Graphic title: Select occupations and digital skill level, 2016</w:t>
      </w:r>
    </w:p>
    <w:p w14:paraId="5EF6420C" w14:textId="0F21F759" w:rsidR="00CE304A" w:rsidRDefault="00CE304A" w:rsidP="00F922D2">
      <w:pPr>
        <w:rPr>
          <w:b/>
        </w:rPr>
      </w:pPr>
    </w:p>
    <w:p w14:paraId="251AD033" w14:textId="35C90F64" w:rsidR="00CE304A" w:rsidRPr="00CE304A" w:rsidRDefault="00CE304A" w:rsidP="00F922D2">
      <w:pPr>
        <w:rPr>
          <w:b/>
        </w:rPr>
      </w:pPr>
      <w:r>
        <w:pict w14:anchorId="5C9E08EB">
          <v:rect id="_x0000_i1029" style="width:0;height:1.5pt" o:hralign="center" o:hrstd="t" o:hr="t" fillcolor="#a0a0a0" stroked="f"/>
        </w:pict>
      </w:r>
    </w:p>
    <w:p w14:paraId="5364F3A5" w14:textId="77777777" w:rsidR="00F922D2" w:rsidRDefault="00F922D2" w:rsidP="00F922D2"/>
    <w:p w14:paraId="62E3EF4F" w14:textId="33BE7EA5" w:rsidR="00F922D2" w:rsidRPr="00F922D2" w:rsidRDefault="00F922D2" w:rsidP="00F922D2">
      <w:pPr>
        <w:rPr>
          <w:b/>
        </w:rPr>
      </w:pPr>
      <w:r>
        <w:rPr>
          <w:b/>
        </w:rPr>
        <w:t xml:space="preserve">Section title: </w:t>
      </w:r>
      <w:r w:rsidRPr="00F922D2">
        <w:rPr>
          <w:b/>
        </w:rPr>
        <w:t>The U.S. economy is digitalizing at an extremely rapid pace</w:t>
      </w:r>
      <w:r w:rsidRPr="00F922D2">
        <w:rPr>
          <w:b/>
        </w:rPr>
        <w:t>.</w:t>
      </w:r>
    </w:p>
    <w:p w14:paraId="5D6098E4" w14:textId="77777777" w:rsidR="00F922D2" w:rsidRDefault="00F922D2" w:rsidP="00F922D2"/>
    <w:p w14:paraId="5DD651F2" w14:textId="212CFBD8" w:rsidR="00F922D2" w:rsidRDefault="00F922D2" w:rsidP="00F922D2">
      <w:pPr>
        <w:rPr>
          <w:ins w:id="72" w:author="David Lanham" w:date="2017-10-31T18:19:00Z"/>
          <w:b/>
          <w:u w:val="single"/>
        </w:rPr>
      </w:pPr>
      <w:r>
        <w:t>Between 2002 and</w:t>
      </w:r>
      <w:r>
        <w:t xml:space="preserve"> 2016</w:t>
      </w:r>
      <w:ins w:id="73" w:author="David Lanham" w:date="2017-10-31T16:21:00Z">
        <w:r w:rsidR="00132000">
          <w:t>,</w:t>
        </w:r>
      </w:ins>
      <w:r>
        <w:t xml:space="preserve"> the shares of U.S. jobs </w:t>
      </w:r>
      <w:del w:id="74" w:author="David Lanham" w:date="2017-10-31T16:22:00Z">
        <w:r w:rsidDel="00132000">
          <w:delText xml:space="preserve">and employment </w:delText>
        </w:r>
      </w:del>
      <w:r>
        <w:t xml:space="preserve">that require substantial digital knowledge rose rapidly, whether because of changes in the digital content of existing occupations </w:t>
      </w:r>
      <w:del w:id="75" w:author="David Lanham" w:date="2017-10-31T16:22:00Z">
        <w:r w:rsidDel="00132000">
          <w:delText xml:space="preserve">(the largest effect, by far) </w:delText>
        </w:r>
      </w:del>
      <w:r>
        <w:t xml:space="preserve">or due to shifts in the distribution of occupations. </w:t>
      </w:r>
      <w:del w:id="76" w:author="David Lanham" w:date="2017-10-31T16:23:00Z">
        <w:r w:rsidRPr="00132000" w:rsidDel="00132000">
          <w:rPr>
            <w:b/>
            <w:u w:val="single"/>
          </w:rPr>
          <w:delText xml:space="preserve">View page 7 of the report </w:delText>
        </w:r>
      </w:del>
      <w:ins w:id="77" w:author="David Lanham" w:date="2017-10-31T16:23:00Z">
        <w:r w:rsidR="00132000" w:rsidRPr="00132000">
          <w:rPr>
            <w:b/>
            <w:u w:val="single"/>
          </w:rPr>
          <w:t xml:space="preserve">Read more about the changing U.S. workforce </w:t>
        </w:r>
      </w:ins>
      <w:ins w:id="78" w:author="David Lanham" w:date="2017-10-31T16:22:00Z">
        <w:r w:rsidR="00132000" w:rsidRPr="00132000">
          <w:rPr>
            <w:b/>
            <w:u w:val="single"/>
          </w:rPr>
          <w:t>–</w:t>
        </w:r>
      </w:ins>
      <w:ins w:id="79" w:author="David Lanham" w:date="2017-10-31T16:23:00Z">
        <w:r w:rsidR="00132000" w:rsidRPr="00132000">
          <w:rPr>
            <w:b/>
            <w:u w:val="single"/>
          </w:rPr>
          <w:t xml:space="preserve"> </w:t>
        </w:r>
      </w:ins>
      <w:r w:rsidRPr="00132000">
        <w:rPr>
          <w:b/>
          <w:u w:val="single"/>
        </w:rPr>
        <w:t>pointer icon »</w:t>
      </w:r>
    </w:p>
    <w:p w14:paraId="55C65A1F" w14:textId="1968D475" w:rsidR="004C5F99" w:rsidRDefault="004C5F99" w:rsidP="00F922D2">
      <w:pPr>
        <w:rPr>
          <w:ins w:id="80" w:author="David Lanham" w:date="2017-10-31T18:19:00Z"/>
        </w:rPr>
      </w:pPr>
    </w:p>
    <w:p w14:paraId="0C836FC9" w14:textId="77777777" w:rsidR="004C5F99" w:rsidRDefault="004C5F99" w:rsidP="004C5F99">
      <w:pPr>
        <w:rPr>
          <w:ins w:id="81" w:author="David Lanham" w:date="2017-10-31T18:19:00Z"/>
        </w:rPr>
      </w:pPr>
      <w:commentRangeStart w:id="82"/>
      <w:ins w:id="83" w:author="David Lanham" w:date="2017-10-31T18:19:00Z">
        <w:r>
          <w:t>Workers of every stripe—from corporate finance officers to sales people to utility workers and nurses—are now spending sizable portions of their workdays using tools that require digital skills.</w:t>
        </w:r>
      </w:ins>
      <w:commentRangeEnd w:id="82"/>
      <w:ins w:id="84" w:author="David Lanham" w:date="2017-10-31T18:20:00Z">
        <w:r>
          <w:rPr>
            <w:rStyle w:val="CommentReference"/>
          </w:rPr>
          <w:commentReference w:id="82"/>
        </w:r>
      </w:ins>
    </w:p>
    <w:p w14:paraId="65AB5E40" w14:textId="1EC6DC24" w:rsidR="004C5F99" w:rsidDel="004C5F99" w:rsidRDefault="004C5F99" w:rsidP="00F922D2">
      <w:pPr>
        <w:rPr>
          <w:del w:id="85" w:author="David Lanham" w:date="2017-10-31T18:20:00Z"/>
        </w:rPr>
      </w:pPr>
    </w:p>
    <w:p w14:paraId="02129912" w14:textId="1C98F7CB" w:rsidR="00F922D2" w:rsidDel="004C5F99" w:rsidRDefault="00F922D2" w:rsidP="00F922D2">
      <w:pPr>
        <w:rPr>
          <w:del w:id="86" w:author="David Lanham" w:date="2017-10-31T18:19:00Z"/>
        </w:rPr>
      </w:pPr>
    </w:p>
    <w:p w14:paraId="1E86E716" w14:textId="77777777" w:rsidR="00F922D2" w:rsidRDefault="00F922D2" w:rsidP="00F922D2">
      <w:r>
        <w:pict w14:anchorId="0ABA26ED">
          <v:rect id="_x0000_i1026" style="width:0;height:1.5pt" o:hralign="center" o:hrstd="t" o:hr="t" fillcolor="#a0a0a0" stroked="f"/>
        </w:pict>
      </w:r>
    </w:p>
    <w:p w14:paraId="385BFC87" w14:textId="77777777" w:rsidR="00F922D2" w:rsidRDefault="00F922D2" w:rsidP="00F922D2"/>
    <w:p w14:paraId="3BF3A71A" w14:textId="77777777" w:rsidR="00F922D2" w:rsidRDefault="00F922D2" w:rsidP="00F922D2">
      <w:r w:rsidRPr="00AB0685">
        <w:rPr>
          <w:b/>
          <w:highlight w:val="yellow"/>
          <w:u w:val="single"/>
        </w:rPr>
        <w:t>(INTERACTIVE GRAPHIC: CHANGE OVER TIME)</w:t>
      </w:r>
    </w:p>
    <w:p w14:paraId="0D5E650B" w14:textId="77777777" w:rsidR="00F922D2" w:rsidRDefault="00F922D2" w:rsidP="00F922D2"/>
    <w:p w14:paraId="79570D3E" w14:textId="77777777" w:rsidR="00F922D2" w:rsidRDefault="00F922D2" w:rsidP="00F922D2">
      <w:r>
        <w:t>Graphic text:</w:t>
      </w:r>
    </w:p>
    <w:p w14:paraId="1BA3F0D9" w14:textId="71E7DB88" w:rsidR="00F922D2" w:rsidRDefault="00F922D2" w:rsidP="00F922D2">
      <w:pPr>
        <w:rPr>
          <w:i/>
        </w:rPr>
      </w:pPr>
      <w:del w:id="87" w:author="David Lanham" w:date="2017-10-31T16:24:00Z">
        <w:r w:rsidRPr="00F922D2" w:rsidDel="00132000">
          <w:rPr>
            <w:i/>
          </w:rPr>
          <w:delText xml:space="preserve">Of the occupations we track, </w:delText>
        </w:r>
      </w:del>
      <w:r w:rsidRPr="00F922D2">
        <w:rPr>
          <w:i/>
        </w:rPr>
        <w:t xml:space="preserve">56 percent </w:t>
      </w:r>
      <w:ins w:id="88" w:author="David Lanham" w:date="2017-10-31T16:24:00Z">
        <w:r w:rsidR="00132000">
          <w:rPr>
            <w:i/>
          </w:rPr>
          <w:t xml:space="preserve">of the jobs studied </w:t>
        </w:r>
      </w:ins>
      <w:r w:rsidRPr="00F922D2">
        <w:rPr>
          <w:i/>
        </w:rPr>
        <w:t xml:space="preserve">required low digital skills </w:t>
      </w:r>
      <w:r w:rsidRPr="00F922D2">
        <w:rPr>
          <w:i/>
        </w:rPr>
        <w:t xml:space="preserve">in </w:t>
      </w:r>
      <w:r w:rsidR="00132000" w:rsidRPr="00F922D2">
        <w:rPr>
          <w:i/>
        </w:rPr>
        <w:t>20</w:t>
      </w:r>
      <w:r w:rsidR="00132000">
        <w:rPr>
          <w:i/>
        </w:rPr>
        <w:t>0</w:t>
      </w:r>
      <w:r w:rsidR="00132000" w:rsidRPr="00F922D2">
        <w:rPr>
          <w:i/>
        </w:rPr>
        <w:t>2</w:t>
      </w:r>
      <w:r w:rsidRPr="00F922D2">
        <w:rPr>
          <w:i/>
        </w:rPr>
        <w:t>.</w:t>
      </w:r>
    </w:p>
    <w:p w14:paraId="7B5B68E7" w14:textId="77777777" w:rsidR="00F922D2" w:rsidRDefault="00F922D2" w:rsidP="00F922D2">
      <w:pPr>
        <w:rPr>
          <w:i/>
        </w:rPr>
      </w:pPr>
      <w:r>
        <w:rPr>
          <w:i/>
        </w:rPr>
        <w:t xml:space="preserve">Meanwhile, nearly 40 percent required medium digital skills. </w:t>
      </w:r>
    </w:p>
    <w:p w14:paraId="7CD46F55" w14:textId="77777777" w:rsidR="00F922D2" w:rsidRDefault="00F922D2" w:rsidP="00F922D2">
      <w:pPr>
        <w:rPr>
          <w:i/>
        </w:rPr>
      </w:pPr>
      <w:r>
        <w:rPr>
          <w:i/>
        </w:rPr>
        <w:t>And just 5 percent required high digital skills.</w:t>
      </w:r>
    </w:p>
    <w:p w14:paraId="7CC0152C" w14:textId="77777777" w:rsidR="00F922D2" w:rsidRDefault="00F922D2" w:rsidP="00F922D2">
      <w:pPr>
        <w:rPr>
          <w:i/>
        </w:rPr>
      </w:pPr>
      <w:r>
        <w:rPr>
          <w:i/>
        </w:rPr>
        <w:t>But by 2016, the share of jobs requiring high digital skills had jumped to 23 percent.</w:t>
      </w:r>
    </w:p>
    <w:p w14:paraId="6FF93E94" w14:textId="77777777" w:rsidR="00F922D2" w:rsidRDefault="00F922D2" w:rsidP="00F922D2">
      <w:pPr>
        <w:rPr>
          <w:i/>
        </w:rPr>
      </w:pPr>
      <w:r>
        <w:rPr>
          <w:i/>
        </w:rPr>
        <w:t>The share of jobs requiring medium digital skills rose to 48 percent.</w:t>
      </w:r>
    </w:p>
    <w:p w14:paraId="47E2AEDF" w14:textId="77777777" w:rsidR="00F922D2" w:rsidRDefault="00F922D2" w:rsidP="00F922D2">
      <w:pPr>
        <w:rPr>
          <w:i/>
        </w:rPr>
      </w:pPr>
      <w:r>
        <w:rPr>
          <w:i/>
        </w:rPr>
        <w:t xml:space="preserve">And in a huge shift, the share of jobs requiring low digital skills fell from 56 to 30 percent. </w:t>
      </w:r>
    </w:p>
    <w:p w14:paraId="5E5B8BA2" w14:textId="77777777" w:rsidR="00F922D2" w:rsidRDefault="00F922D2" w:rsidP="00F922D2">
      <w:pPr>
        <w:rPr>
          <w:i/>
        </w:rPr>
      </w:pPr>
    </w:p>
    <w:p w14:paraId="7908B1E5" w14:textId="77777777" w:rsidR="00F922D2" w:rsidRPr="00F922D2" w:rsidRDefault="00F922D2" w:rsidP="00F922D2">
      <w:r>
        <w:pict w14:anchorId="22740D4B">
          <v:rect id="_x0000_i1025" style="width:0;height:1.5pt" o:hralign="center" o:hrstd="t" o:hr="t" fillcolor="#a0a0a0" stroked="f"/>
        </w:pict>
      </w:r>
    </w:p>
    <w:p w14:paraId="5D9D9B8C" w14:textId="414AC6E3" w:rsidR="00F922D2" w:rsidDel="004C5F99" w:rsidRDefault="00F922D2" w:rsidP="00F922D2">
      <w:pPr>
        <w:rPr>
          <w:del w:id="89" w:author="David Lanham" w:date="2017-10-31T18:20:00Z"/>
        </w:rPr>
      </w:pPr>
    </w:p>
    <w:p w14:paraId="02651F5B" w14:textId="728F0017" w:rsidR="00F922D2" w:rsidDel="004C5F99" w:rsidRDefault="00F922D2" w:rsidP="00F922D2">
      <w:pPr>
        <w:rPr>
          <w:del w:id="90" w:author="David Lanham" w:date="2017-10-31T18:19:00Z"/>
        </w:rPr>
      </w:pPr>
      <w:del w:id="91" w:author="David Lanham" w:date="2017-10-31T18:19:00Z">
        <w:r w:rsidDel="004C5F99">
          <w:delText xml:space="preserve">Workers of every stripe—from corporate finance officers to sales people </w:delText>
        </w:r>
      </w:del>
      <w:del w:id="92" w:author="David Lanham" w:date="2017-10-31T16:32:00Z">
        <w:r w:rsidDel="00213FD6">
          <w:delText xml:space="preserve">to machine operators </w:delText>
        </w:r>
      </w:del>
      <w:del w:id="93" w:author="David Lanham" w:date="2017-10-31T18:19:00Z">
        <w:r w:rsidDel="004C5F99">
          <w:delText>to utility workers and nurses</w:delText>
        </w:r>
      </w:del>
      <w:del w:id="94" w:author="David Lanham" w:date="2017-10-31T16:33:00Z">
        <w:r w:rsidDel="00213FD6">
          <w:delText xml:space="preserve"> and Uber drivers</w:delText>
        </w:r>
      </w:del>
      <w:del w:id="95" w:author="David Lanham" w:date="2017-10-31T18:19:00Z">
        <w:r w:rsidDel="004C5F99">
          <w:delText>—are now spending sizable portions of their workdays using tools that require digital skills.</w:delText>
        </w:r>
      </w:del>
    </w:p>
    <w:p w14:paraId="7C70A332" w14:textId="1A22096D" w:rsidR="00F922D2" w:rsidDel="004C5F99" w:rsidRDefault="00F922D2" w:rsidP="00F922D2">
      <w:pPr>
        <w:rPr>
          <w:del w:id="96" w:author="David Lanham" w:date="2017-10-31T18:20:00Z"/>
        </w:rPr>
      </w:pPr>
    </w:p>
    <w:p w14:paraId="0831BDC4" w14:textId="59BF28F2" w:rsidR="00F922D2" w:rsidRPr="00F922D2" w:rsidDel="004C5F99" w:rsidRDefault="00F922D2" w:rsidP="00F922D2">
      <w:pPr>
        <w:rPr>
          <w:del w:id="97" w:author="David Lanham" w:date="2017-10-31T18:20:00Z"/>
        </w:rPr>
      </w:pPr>
      <w:del w:id="98" w:author="David Lanham" w:date="2017-10-31T18:20:00Z">
        <w:r w:rsidDel="004C5F99">
          <w:delText>[Need to familiarize the user with the term "digitalization" somewhere about here or above.]</w:delText>
        </w:r>
      </w:del>
    </w:p>
    <w:p w14:paraId="7749B156" w14:textId="77777777" w:rsidR="00F922D2" w:rsidRPr="00F922D2" w:rsidRDefault="00F922D2" w:rsidP="00F922D2">
      <w:pPr>
        <w:rPr>
          <w:i/>
        </w:rPr>
      </w:pPr>
    </w:p>
    <w:p w14:paraId="612525BA" w14:textId="77777777" w:rsidR="00F922D2" w:rsidRPr="00F922D2" w:rsidRDefault="00F922D2" w:rsidP="00F922D2">
      <w:pPr>
        <w:rPr>
          <w:b/>
        </w:rPr>
      </w:pPr>
      <w:r w:rsidRPr="00F922D2">
        <w:rPr>
          <w:b/>
        </w:rPr>
        <w:t>Section title: The degree and pace of change of digitalization varies widely among occupations and across industries.</w:t>
      </w:r>
    </w:p>
    <w:p w14:paraId="69254994" w14:textId="77777777" w:rsidR="00F922D2" w:rsidRDefault="00F922D2" w:rsidP="00F922D2"/>
    <w:p w14:paraId="56849A04" w14:textId="3BE906EF" w:rsidR="00F922D2" w:rsidRDefault="00F922D2" w:rsidP="00F922D2">
      <w:r w:rsidRPr="00F922D2">
        <w:t xml:space="preserve">Digitalization scores rose in 517 of 545 analyzed occupations from 2002 to 2016. The average digitalization score across all occupations rose from </w:t>
      </w:r>
      <w:ins w:id="99" w:author="David Lanham" w:date="2017-10-31T16:36:00Z">
        <w:r w:rsidR="005923BF">
          <w:t xml:space="preserve">a low level of </w:t>
        </w:r>
      </w:ins>
      <w:r w:rsidRPr="00F922D2">
        <w:t xml:space="preserve">29 in 2002 to </w:t>
      </w:r>
      <w:ins w:id="100" w:author="David Lanham" w:date="2017-10-31T16:37:00Z">
        <w:r w:rsidR="005923BF">
          <w:t xml:space="preserve">a medium level of </w:t>
        </w:r>
      </w:ins>
      <w:r w:rsidRPr="00F922D2">
        <w:t>46 in 2016, a 57 percent increase.</w:t>
      </w:r>
    </w:p>
    <w:p w14:paraId="381570D5" w14:textId="77777777" w:rsidR="00F922D2" w:rsidRDefault="00F922D2" w:rsidP="00F922D2"/>
    <w:p w14:paraId="29966C01" w14:textId="2A58D0F5" w:rsidR="00F922D2" w:rsidRDefault="00F922D2" w:rsidP="00F922D2">
      <w:pPr>
        <w:rPr>
          <w:b/>
          <w:u w:val="single"/>
        </w:rPr>
      </w:pPr>
      <w:r w:rsidRPr="00257369">
        <w:rPr>
          <w:b/>
          <w:highlight w:val="yellow"/>
          <w:u w:val="single"/>
        </w:rPr>
        <w:t>(INTERACTIVE GRAPHIC: BUBBLE GRAPH)</w:t>
      </w:r>
    </w:p>
    <w:p w14:paraId="6062220D" w14:textId="3BAC6CA5" w:rsidR="00CE304A" w:rsidRDefault="00257369" w:rsidP="00F922D2">
      <w:r>
        <w:rPr>
          <w:rStyle w:val="CommentReference"/>
        </w:rPr>
        <w:commentReference w:id="101"/>
      </w:r>
    </w:p>
    <w:p w14:paraId="24710211" w14:textId="3A494A59" w:rsidR="00947974" w:rsidRPr="0043568D" w:rsidRDefault="0043568D" w:rsidP="00F922D2">
      <w:pPr>
        <w:rPr>
          <w:b/>
          <w:u w:val="single"/>
        </w:rPr>
      </w:pPr>
      <w:ins w:id="102" w:author="David Lanham" w:date="2017-10-31T16:47:00Z">
        <w:r>
          <w:t>Additionally, v</w:t>
        </w:r>
      </w:ins>
      <w:ins w:id="103" w:author="David Lanham" w:date="2017-10-31T16:41:00Z">
        <w:r>
          <w:t xml:space="preserve">irtually all industry groups saw their mean digital scores increase from 2002 to 2016, though the degree and speed of digital adoption vary significantly. </w:t>
        </w:r>
      </w:ins>
      <w:ins w:id="104" w:author="David Lanham" w:date="2017-10-31T16:43:00Z">
        <w:r>
          <w:t xml:space="preserve">Leading the digitalization race is a group of broad service sectors, </w:t>
        </w:r>
        <w:r>
          <w:lastRenderedPageBreak/>
          <w:t>including professional, scientific and technical services</w:t>
        </w:r>
      </w:ins>
      <w:ins w:id="105" w:author="David Lanham" w:date="2017-10-31T16:44:00Z">
        <w:r>
          <w:t xml:space="preserve"> (55)</w:t>
        </w:r>
      </w:ins>
      <w:ins w:id="106" w:author="David Lanham" w:date="2017-10-31T16:43:00Z">
        <w:r>
          <w:t>; media</w:t>
        </w:r>
      </w:ins>
      <w:ins w:id="107" w:author="David Lanham" w:date="2017-10-31T16:45:00Z">
        <w:r>
          <w:t xml:space="preserve"> (52)</w:t>
        </w:r>
      </w:ins>
      <w:ins w:id="108" w:author="David Lanham" w:date="2017-10-31T16:43:00Z">
        <w:r>
          <w:t xml:space="preserve">; </w:t>
        </w:r>
      </w:ins>
      <w:ins w:id="109" w:author="David Lanham" w:date="2017-10-31T16:44:00Z">
        <w:r>
          <w:t xml:space="preserve">and </w:t>
        </w:r>
      </w:ins>
      <w:ins w:id="110" w:author="David Lanham" w:date="2017-10-31T16:43:00Z">
        <w:r>
          <w:t>finance and insurance</w:t>
        </w:r>
      </w:ins>
      <w:ins w:id="111" w:author="David Lanham" w:date="2017-10-31T16:44:00Z">
        <w:r>
          <w:t xml:space="preserve"> (55).</w:t>
        </w:r>
      </w:ins>
      <w:ins w:id="112" w:author="David Lanham" w:date="2017-10-31T16:45:00Z">
        <w:r>
          <w:t xml:space="preserve"> On the lower end, education, transportation and warehousing, basic goods manufacturing, and </w:t>
        </w:r>
      </w:ins>
      <w:ins w:id="113" w:author="David Lanham" w:date="2017-10-31T16:46:00Z">
        <w:r>
          <w:t>construction</w:t>
        </w:r>
      </w:ins>
      <w:ins w:id="114" w:author="David Lanham" w:date="2017-10-31T16:45:00Z">
        <w:r>
          <w:t xml:space="preserve"> have scores mostly in the 30s.</w:t>
        </w:r>
      </w:ins>
      <w:ins w:id="115" w:author="David Lanham" w:date="2017-10-31T16:46:00Z">
        <w:r>
          <w:t xml:space="preserve"> </w:t>
        </w:r>
        <w:r w:rsidRPr="0043568D">
          <w:rPr>
            <w:b/>
            <w:u w:val="single"/>
          </w:rPr>
          <w:t xml:space="preserve">Read more about the changing digital scores of diverse industries </w:t>
        </w:r>
        <w:r w:rsidRPr="0043568D">
          <w:rPr>
            <w:b/>
            <w:u w:val="single"/>
          </w:rPr>
          <w:t>– pointer icon »</w:t>
        </w:r>
      </w:ins>
    </w:p>
    <w:p w14:paraId="1C41E57C" w14:textId="77777777" w:rsidR="0043568D" w:rsidRDefault="0043568D" w:rsidP="00F922D2"/>
    <w:p w14:paraId="2807DE09" w14:textId="6CA46320" w:rsidR="00947974" w:rsidRPr="00947974" w:rsidRDefault="00947974" w:rsidP="00F922D2">
      <w:pPr>
        <w:rPr>
          <w:strike/>
        </w:rPr>
      </w:pPr>
      <w:r w:rsidRPr="00AB0685">
        <w:rPr>
          <w:strike/>
          <w:highlight w:val="yellow"/>
        </w:rPr>
        <w:t>DELETE: STATIC GRAPHIC (INDUSTRY)</w:t>
      </w:r>
    </w:p>
    <w:p w14:paraId="6BD60E77" w14:textId="7DBD7183" w:rsidR="00947974" w:rsidRDefault="00947974" w:rsidP="00F922D2"/>
    <w:p w14:paraId="6AF55E63" w14:textId="0704DAAF" w:rsidR="0043568D" w:rsidRDefault="0043568D" w:rsidP="00F922D2">
      <w:pPr>
        <w:rPr>
          <w:ins w:id="116" w:author="David Lanham" w:date="2017-10-31T16:47:00Z"/>
          <w:b/>
        </w:rPr>
      </w:pPr>
      <w:r>
        <w:pict w14:anchorId="57E4FE83">
          <v:rect id="_x0000_i1031" style="width:0;height:1.5pt" o:hralign="center" o:hrstd="t" o:hr="t" fillcolor="#a0a0a0" stroked="f"/>
        </w:pict>
      </w:r>
    </w:p>
    <w:p w14:paraId="2C903A4A" w14:textId="77777777" w:rsidR="0043568D" w:rsidRDefault="0043568D" w:rsidP="00F922D2">
      <w:pPr>
        <w:rPr>
          <w:ins w:id="117" w:author="David Lanham" w:date="2017-10-31T16:47:00Z"/>
          <w:b/>
        </w:rPr>
      </w:pPr>
    </w:p>
    <w:p w14:paraId="67B89FA8" w14:textId="0ECA5597" w:rsidR="00947974" w:rsidRDefault="00947974" w:rsidP="00F922D2">
      <w:pPr>
        <w:rPr>
          <w:b/>
        </w:rPr>
      </w:pPr>
      <w:commentRangeStart w:id="118"/>
      <w:r w:rsidRPr="00947974">
        <w:rPr>
          <w:b/>
        </w:rPr>
        <w:t>Section title: Digitalization is associated with increased pay and job resiliency in the face of automation but also</w:t>
      </w:r>
      <w:ins w:id="119" w:author="David Lanham" w:date="2017-10-31T16:49:00Z">
        <w:r w:rsidR="00746B06">
          <w:rPr>
            <w:b/>
          </w:rPr>
          <w:t xml:space="preserve"> vastly</w:t>
        </w:r>
      </w:ins>
      <w:r w:rsidRPr="00947974">
        <w:rPr>
          <w:b/>
        </w:rPr>
        <w:t xml:space="preserve"> </w:t>
      </w:r>
      <w:del w:id="120" w:author="David Lanham" w:date="2017-10-31T16:49:00Z">
        <w:r w:rsidRPr="00947974" w:rsidDel="00746B06">
          <w:rPr>
            <w:b/>
          </w:rPr>
          <w:delText>“U-shaped”</w:delText>
        </w:r>
      </w:del>
      <w:ins w:id="121" w:author="David Lanham" w:date="2017-10-31T16:49:00Z">
        <w:r w:rsidR="00746B06">
          <w:rPr>
            <w:b/>
          </w:rPr>
          <w:t>uneven</w:t>
        </w:r>
      </w:ins>
      <w:r w:rsidRPr="00947974">
        <w:rPr>
          <w:b/>
        </w:rPr>
        <w:t xml:space="preserve"> </w:t>
      </w:r>
      <w:ins w:id="122" w:author="David Lanham" w:date="2017-10-31T17:46:00Z">
        <w:r w:rsidR="00CC7164">
          <w:rPr>
            <w:b/>
          </w:rPr>
          <w:t xml:space="preserve">trends for job growth and wages, and </w:t>
        </w:r>
      </w:ins>
      <w:ins w:id="123" w:author="David Lanham" w:date="2017-10-31T18:22:00Z">
        <w:r w:rsidR="0017452B">
          <w:rPr>
            <w:b/>
          </w:rPr>
          <w:t>present</w:t>
        </w:r>
      </w:ins>
      <w:ins w:id="124" w:author="David Lanham" w:date="2017-10-31T18:24:00Z">
        <w:r w:rsidR="00257369">
          <w:rPr>
            <w:b/>
          </w:rPr>
          <w:t>s</w:t>
        </w:r>
      </w:ins>
      <w:ins w:id="125" w:author="David Lanham" w:date="2017-10-31T18:22:00Z">
        <w:r w:rsidR="0017452B">
          <w:rPr>
            <w:b/>
          </w:rPr>
          <w:t xml:space="preserve"> </w:t>
        </w:r>
      </w:ins>
      <w:ins w:id="126" w:author="David Lanham" w:date="2017-10-31T17:46:00Z">
        <w:r w:rsidR="00CC7164">
          <w:rPr>
            <w:b/>
          </w:rPr>
          <w:t>gender- and race-based challenges</w:t>
        </w:r>
        <w:r w:rsidR="00CC7164" w:rsidRPr="00947974">
          <w:rPr>
            <w:b/>
          </w:rPr>
          <w:t>.</w:t>
        </w:r>
      </w:ins>
      <w:del w:id="127" w:author="David Lanham" w:date="2017-10-31T17:46:00Z">
        <w:r w:rsidRPr="00947974" w:rsidDel="00CC7164">
          <w:rPr>
            <w:b/>
          </w:rPr>
          <w:delText>patterns</w:delText>
        </w:r>
      </w:del>
      <w:r w:rsidRPr="00947974">
        <w:rPr>
          <w:b/>
        </w:rPr>
        <w:t>.</w:t>
      </w:r>
      <w:commentRangeEnd w:id="118"/>
      <w:r w:rsidR="001C212F">
        <w:rPr>
          <w:rStyle w:val="CommentReference"/>
        </w:rPr>
        <w:commentReference w:id="118"/>
      </w:r>
    </w:p>
    <w:p w14:paraId="7F7AD74D" w14:textId="19C9142F" w:rsidR="00D65EC4" w:rsidRDefault="00D65EC4" w:rsidP="00F922D2">
      <w:pPr>
        <w:rPr>
          <w:b/>
        </w:rPr>
      </w:pPr>
    </w:p>
    <w:p w14:paraId="490572B4" w14:textId="59CE70E2" w:rsidR="00D65EC4" w:rsidRDefault="00D65EC4" w:rsidP="00F922D2">
      <w:pPr>
        <w:rPr>
          <w:rStyle w:val="Hyperlink"/>
          <w:i/>
        </w:rPr>
      </w:pPr>
      <w:commentRangeStart w:id="128"/>
      <w:r>
        <w:rPr>
          <w:i/>
        </w:rPr>
        <w:t xml:space="preserve">Note: </w:t>
      </w:r>
      <w:r w:rsidRPr="00D65EC4">
        <w:rPr>
          <w:i/>
        </w:rPr>
        <w:t xml:space="preserve">Instead of static graphics, include text in “expandable boxes” a la “Implications and Recommendations” section of </w:t>
      </w:r>
      <w:hyperlink r:id="rId7" w:history="1">
        <w:r w:rsidRPr="00D65EC4">
          <w:rPr>
            <w:rStyle w:val="Hyperlink"/>
            <w:i/>
          </w:rPr>
          <w:t>Water report</w:t>
        </w:r>
      </w:hyperlink>
      <w:commentRangeEnd w:id="128"/>
      <w:r w:rsidR="001C212F">
        <w:rPr>
          <w:rStyle w:val="CommentReference"/>
        </w:rPr>
        <w:commentReference w:id="128"/>
      </w:r>
    </w:p>
    <w:p w14:paraId="5FCD7E58" w14:textId="4853ACC8" w:rsidR="00D65EC4" w:rsidRDefault="00D65EC4" w:rsidP="00F922D2">
      <w:pPr>
        <w:rPr>
          <w:rStyle w:val="Hyperlink"/>
          <w:i/>
        </w:rPr>
      </w:pPr>
    </w:p>
    <w:p w14:paraId="4D185025" w14:textId="1723C608" w:rsidR="00D65EC4" w:rsidRPr="00D65EC4" w:rsidRDefault="00D65EC4" w:rsidP="00D65EC4">
      <w:r w:rsidRPr="00D65EC4">
        <w:t>Expandable box: Automation</w:t>
      </w:r>
    </w:p>
    <w:p w14:paraId="057CC1B8" w14:textId="77C2BEC1" w:rsidR="00D65EC4" w:rsidRPr="00CA73D1" w:rsidRDefault="00CA73D1" w:rsidP="00CA73D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ins w:id="129" w:author="David Lanham" w:date="2017-10-31T16:57:00Z">
        <w:r>
          <w:rPr>
            <w:rStyle w:val="Hyperlink"/>
            <w:color w:val="auto"/>
            <w:u w:val="none"/>
          </w:rPr>
          <w:t>Nearly 60 percent of tasks performed in low-digital occupations appear susceptible to automation, compared to only around 30 percent of tasks in highly digital occupations.</w:t>
        </w:r>
      </w:ins>
      <w:ins w:id="130" w:author="David Lanham" w:date="2017-10-31T16:59:00Z">
        <w:r>
          <w:rPr>
            <w:rStyle w:val="Hyperlink"/>
            <w:color w:val="auto"/>
            <w:u w:val="none"/>
          </w:rPr>
          <w:t xml:space="preserve"> </w:t>
        </w:r>
        <w:r w:rsidRPr="00CA73D1">
          <w:rPr>
            <w:rStyle w:val="Hyperlink"/>
            <w:b/>
            <w:color w:val="auto"/>
          </w:rPr>
          <w:t xml:space="preserve">Read more about the correlation between digitalization and automation </w:t>
        </w:r>
        <w:r w:rsidRPr="00CA73D1">
          <w:rPr>
            <w:b/>
            <w:u w:val="single"/>
          </w:rPr>
          <w:t>– pointer icon »</w:t>
        </w:r>
      </w:ins>
    </w:p>
    <w:p w14:paraId="3529B71C" w14:textId="77777777" w:rsidR="00CA73D1" w:rsidRPr="00CA73D1" w:rsidRDefault="00CA73D1" w:rsidP="00CA73D1">
      <w:pPr>
        <w:rPr>
          <w:rStyle w:val="Hyperlink"/>
          <w:color w:val="auto"/>
          <w:u w:val="none"/>
        </w:rPr>
      </w:pPr>
    </w:p>
    <w:p w14:paraId="7A148EBA" w14:textId="2D7216F9" w:rsidR="00D65EC4" w:rsidRPr="00D65EC4" w:rsidRDefault="00D65EC4" w:rsidP="00D65EC4">
      <w:r w:rsidRPr="00D65EC4">
        <w:t xml:space="preserve">Expandable box: </w:t>
      </w:r>
      <w:r w:rsidR="00CA73D1">
        <w:t>Job growth</w:t>
      </w:r>
    </w:p>
    <w:p w14:paraId="01B48044" w14:textId="3E50A091" w:rsidR="00D65EC4" w:rsidRPr="00D65EC4" w:rsidRDefault="00760FD8" w:rsidP="00D65E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ins w:id="131" w:author="David Lanham" w:date="2017-10-31T17:08:00Z">
        <w:r>
          <w:rPr>
            <w:rStyle w:val="Hyperlink"/>
            <w:color w:val="auto"/>
            <w:u w:val="none"/>
          </w:rPr>
          <w:t xml:space="preserve">Job growth has been rapid in high-digital level occupations, such as computer-mathematical and business-finance occupational groups, as well as in low-digital level occupations, such as personal care and food preparation. By contrast, middle-digital occupations, such as office-administrative and education occupations have seen much slower job growth. </w:t>
        </w:r>
        <w:r w:rsidRPr="00760FD8">
          <w:rPr>
            <w:rStyle w:val="Hyperlink"/>
            <w:b/>
            <w:color w:val="auto"/>
          </w:rPr>
          <w:t>Read</w:t>
        </w:r>
      </w:ins>
      <w:ins w:id="132" w:author="David Lanham" w:date="2017-10-31T17:10:00Z">
        <w:r w:rsidRPr="00760FD8">
          <w:rPr>
            <w:rStyle w:val="Hyperlink"/>
            <w:b/>
            <w:color w:val="auto"/>
          </w:rPr>
          <w:t xml:space="preserve"> </w:t>
        </w:r>
      </w:ins>
      <w:ins w:id="133" w:author="David Lanham" w:date="2017-10-31T17:08:00Z">
        <w:r w:rsidRPr="00760FD8">
          <w:rPr>
            <w:rStyle w:val="Hyperlink"/>
            <w:b/>
            <w:color w:val="auto"/>
          </w:rPr>
          <w:t xml:space="preserve">more about the </w:t>
        </w:r>
      </w:ins>
      <w:ins w:id="134" w:author="David Lanham" w:date="2017-10-31T17:10:00Z">
        <w:r w:rsidRPr="00760FD8">
          <w:rPr>
            <w:rStyle w:val="Hyperlink"/>
            <w:b/>
            <w:color w:val="auto"/>
          </w:rPr>
          <w:t xml:space="preserve">correlation between digitalization and job growth </w:t>
        </w:r>
        <w:r w:rsidRPr="00760FD8">
          <w:rPr>
            <w:b/>
            <w:u w:val="single"/>
          </w:rPr>
          <w:t>– pointer icon »</w:t>
        </w:r>
      </w:ins>
    </w:p>
    <w:p w14:paraId="486640B0" w14:textId="77777777" w:rsidR="00D65EC4" w:rsidRDefault="00D65EC4" w:rsidP="00D65EC4"/>
    <w:p w14:paraId="04A96C93" w14:textId="2AA3C17B" w:rsidR="00D65EC4" w:rsidRPr="00D65EC4" w:rsidRDefault="00D65EC4" w:rsidP="00D65EC4">
      <w:r w:rsidRPr="00D65EC4">
        <w:t xml:space="preserve">Expandable box: </w:t>
      </w:r>
      <w:r w:rsidR="00CA73D1">
        <w:t>Wages</w:t>
      </w:r>
    </w:p>
    <w:p w14:paraId="72B6FBE6" w14:textId="497F1481" w:rsidR="00D65EC4" w:rsidRPr="00D65EC4" w:rsidRDefault="004A25CC" w:rsidP="00D65E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ins w:id="135" w:author="David Lanham" w:date="2017-10-31T17:11:00Z">
        <w:r>
          <w:rPr>
            <w:rStyle w:val="Hyperlink"/>
            <w:color w:val="auto"/>
            <w:u w:val="none"/>
          </w:rPr>
          <w:t>The mean annual wage for workers in high</w:t>
        </w:r>
      </w:ins>
      <w:ins w:id="136" w:author="David Lanham" w:date="2017-10-31T17:12:00Z">
        <w:r>
          <w:rPr>
            <w:rStyle w:val="Hyperlink"/>
            <w:color w:val="auto"/>
            <w:u w:val="none"/>
          </w:rPr>
          <w:t>-level</w:t>
        </w:r>
      </w:ins>
      <w:ins w:id="137" w:author="David Lanham" w:date="2017-10-31T17:11:00Z">
        <w:r>
          <w:rPr>
            <w:rStyle w:val="Hyperlink"/>
            <w:color w:val="auto"/>
            <w:u w:val="none"/>
          </w:rPr>
          <w:t xml:space="preserve"> digital occupations reached $72,896</w:t>
        </w:r>
      </w:ins>
      <w:ins w:id="138" w:author="David Lanham" w:date="2017-10-31T17:12:00Z">
        <w:r>
          <w:rPr>
            <w:rStyle w:val="Hyperlink"/>
            <w:color w:val="auto"/>
            <w:u w:val="none"/>
          </w:rPr>
          <w:t xml:space="preserve"> in 2016, whereas workers in middle-level digital jobs earned $48,274 on average, and workers in low-level digital occupations earned $30,393 on average. </w:t>
        </w:r>
      </w:ins>
      <w:ins w:id="139" w:author="David Lanham" w:date="2017-10-31T17:13:00Z">
        <w:r w:rsidR="00C323AA" w:rsidRPr="00760FD8">
          <w:rPr>
            <w:rStyle w:val="Hyperlink"/>
            <w:b/>
            <w:color w:val="auto"/>
          </w:rPr>
          <w:t xml:space="preserve">Read more about the correlation between digitalization and </w:t>
        </w:r>
        <w:r w:rsidR="00C323AA">
          <w:rPr>
            <w:rStyle w:val="Hyperlink"/>
            <w:b/>
            <w:color w:val="auto"/>
          </w:rPr>
          <w:t>wages</w:t>
        </w:r>
        <w:r w:rsidR="00C323AA" w:rsidRPr="00760FD8">
          <w:rPr>
            <w:rStyle w:val="Hyperlink"/>
            <w:b/>
            <w:color w:val="auto"/>
          </w:rPr>
          <w:t xml:space="preserve"> </w:t>
        </w:r>
        <w:r w:rsidR="00C323AA" w:rsidRPr="00760FD8">
          <w:rPr>
            <w:b/>
            <w:u w:val="single"/>
          </w:rPr>
          <w:t>– pointer icon »</w:t>
        </w:r>
      </w:ins>
    </w:p>
    <w:p w14:paraId="5EE48A6C" w14:textId="77777777" w:rsidR="00D65EC4" w:rsidRDefault="00D65EC4" w:rsidP="00D65EC4"/>
    <w:p w14:paraId="70EA95BC" w14:textId="0727BD30" w:rsidR="00D65EC4" w:rsidRPr="00D65EC4" w:rsidRDefault="00D65EC4" w:rsidP="00D65EC4">
      <w:r w:rsidRPr="00D65EC4">
        <w:t xml:space="preserve">Expandable box: </w:t>
      </w:r>
      <w:r w:rsidR="00CA73D1">
        <w:t>Wage growth</w:t>
      </w:r>
    </w:p>
    <w:p w14:paraId="727F53A4" w14:textId="52CAC288" w:rsidR="00D65EC4" w:rsidRPr="00D65EC4" w:rsidRDefault="00D775F0" w:rsidP="00D65E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ins w:id="140" w:author="David Lanham" w:date="2017-10-31T17:02:00Z">
        <w:r>
          <w:rPr>
            <w:rStyle w:val="Hyperlink"/>
            <w:color w:val="auto"/>
            <w:u w:val="none"/>
          </w:rPr>
          <w:t>Between 2010 and 2016, occupations with high-level digital scores on average registered more th</w:t>
        </w:r>
      </w:ins>
      <w:ins w:id="141" w:author="David Lanham" w:date="2017-10-31T17:03:00Z">
        <w:r>
          <w:rPr>
            <w:rStyle w:val="Hyperlink"/>
            <w:color w:val="auto"/>
            <w:u w:val="none"/>
          </w:rPr>
          <w:t>a</w:t>
        </w:r>
      </w:ins>
      <w:ins w:id="142" w:author="David Lanham" w:date="2017-10-31T17:02:00Z">
        <w:r>
          <w:rPr>
            <w:rStyle w:val="Hyperlink"/>
            <w:color w:val="auto"/>
            <w:u w:val="none"/>
          </w:rPr>
          <w:t xml:space="preserve">n 0.8 percent wage growth annually, compared to </w:t>
        </w:r>
      </w:ins>
      <w:ins w:id="143" w:author="David Lanham" w:date="2017-10-31T17:03:00Z">
        <w:r>
          <w:rPr>
            <w:rStyle w:val="Hyperlink"/>
            <w:color w:val="auto"/>
            <w:u w:val="none"/>
          </w:rPr>
          <w:t xml:space="preserve">middle-level </w:t>
        </w:r>
      </w:ins>
      <w:ins w:id="144" w:author="David Lanham" w:date="2017-10-31T17:05:00Z">
        <w:r>
          <w:rPr>
            <w:rStyle w:val="Hyperlink"/>
            <w:color w:val="auto"/>
            <w:u w:val="none"/>
          </w:rPr>
          <w:t xml:space="preserve">annual </w:t>
        </w:r>
      </w:ins>
      <w:ins w:id="145" w:author="David Lanham" w:date="2017-10-31T17:03:00Z">
        <w:r>
          <w:rPr>
            <w:rStyle w:val="Hyperlink"/>
            <w:color w:val="auto"/>
            <w:u w:val="none"/>
          </w:rPr>
          <w:t xml:space="preserve">wage growth of 0.3 percent, versus </w:t>
        </w:r>
      </w:ins>
      <w:ins w:id="146" w:author="David Lanham" w:date="2017-10-31T17:05:00Z">
        <w:r>
          <w:rPr>
            <w:rStyle w:val="Hyperlink"/>
            <w:color w:val="auto"/>
            <w:u w:val="none"/>
          </w:rPr>
          <w:t xml:space="preserve">annual </w:t>
        </w:r>
      </w:ins>
      <w:ins w:id="147" w:author="David Lanham" w:date="2017-10-31T17:03:00Z">
        <w:r>
          <w:rPr>
            <w:rStyle w:val="Hyperlink"/>
            <w:color w:val="auto"/>
            <w:u w:val="none"/>
          </w:rPr>
          <w:t>wage declines of 0.2 percent</w:t>
        </w:r>
      </w:ins>
      <w:ins w:id="148" w:author="David Lanham" w:date="2017-10-31T17:05:00Z">
        <w:r>
          <w:rPr>
            <w:rStyle w:val="Hyperlink"/>
            <w:color w:val="auto"/>
            <w:u w:val="none"/>
          </w:rPr>
          <w:t xml:space="preserve"> for low-l</w:t>
        </w:r>
      </w:ins>
      <w:ins w:id="149" w:author="David Lanham" w:date="2017-10-31T17:06:00Z">
        <w:r>
          <w:rPr>
            <w:rStyle w:val="Hyperlink"/>
            <w:color w:val="auto"/>
            <w:u w:val="none"/>
          </w:rPr>
          <w:t xml:space="preserve">evel occupations. </w:t>
        </w:r>
        <w:r w:rsidRPr="00D775F0">
          <w:rPr>
            <w:rStyle w:val="Hyperlink"/>
            <w:b/>
            <w:color w:val="auto"/>
          </w:rPr>
          <w:t>Read more about the correlation between digitalization and wage growth</w:t>
        </w:r>
        <w:r w:rsidRPr="00D775F0">
          <w:rPr>
            <w:rStyle w:val="Hyperlink"/>
            <w:b/>
            <w:color w:val="auto"/>
          </w:rPr>
          <w:t xml:space="preserve"> </w:t>
        </w:r>
        <w:r w:rsidRPr="00D775F0">
          <w:rPr>
            <w:b/>
            <w:u w:val="single"/>
          </w:rPr>
          <w:t>– pointer icon »</w:t>
        </w:r>
      </w:ins>
    </w:p>
    <w:p w14:paraId="7815C91C" w14:textId="77777777" w:rsidR="00D65EC4" w:rsidRDefault="00D65EC4" w:rsidP="00D65EC4"/>
    <w:p w14:paraId="19B8AEA5" w14:textId="48B22444" w:rsidR="00D65EC4" w:rsidRPr="00D65EC4" w:rsidRDefault="00D65EC4" w:rsidP="00D65EC4">
      <w:r w:rsidRPr="00D65EC4">
        <w:t xml:space="preserve">Expandable box: </w:t>
      </w:r>
      <w:r w:rsidR="00CA73D1">
        <w:t>Gender</w:t>
      </w:r>
    </w:p>
    <w:p w14:paraId="5D10B15A" w14:textId="35644540" w:rsidR="00D65EC4" w:rsidRPr="00D65EC4" w:rsidRDefault="00B06E62" w:rsidP="00D65E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ins w:id="150" w:author="David Lanham" w:date="2017-10-31T17:20:00Z">
        <w:r>
          <w:rPr>
            <w:rStyle w:val="Hyperlink"/>
            <w:color w:val="auto"/>
            <w:u w:val="none"/>
          </w:rPr>
          <w:t>Women</w:t>
        </w:r>
      </w:ins>
      <w:ins w:id="151" w:author="David Lanham" w:date="2017-10-31T17:21:00Z">
        <w:r>
          <w:rPr>
            <w:rStyle w:val="Hyperlink"/>
            <w:color w:val="auto"/>
            <w:u w:val="none"/>
          </w:rPr>
          <w:t xml:space="preserve"> (48)</w:t>
        </w:r>
      </w:ins>
      <w:ins w:id="152" w:author="David Lanham" w:date="2017-10-31T17:20:00Z">
        <w:r>
          <w:rPr>
            <w:rStyle w:val="Hyperlink"/>
            <w:color w:val="auto"/>
            <w:u w:val="none"/>
          </w:rPr>
          <w:t>, with slightly higher</w:t>
        </w:r>
      </w:ins>
      <w:ins w:id="153" w:author="David Lanham" w:date="2017-10-31T17:22:00Z">
        <w:r>
          <w:rPr>
            <w:rStyle w:val="Hyperlink"/>
            <w:color w:val="auto"/>
            <w:u w:val="none"/>
          </w:rPr>
          <w:t xml:space="preserve"> aggregate digital scores than men (45), represent about three-quarters of the workforce in many of the largest medium-digital occupational groups, such as health care, office administration,</w:t>
        </w:r>
      </w:ins>
      <w:ins w:id="154" w:author="David Lanham" w:date="2017-10-31T17:23:00Z">
        <w:r>
          <w:rPr>
            <w:rStyle w:val="Hyperlink"/>
            <w:color w:val="auto"/>
            <w:u w:val="none"/>
          </w:rPr>
          <w:t xml:space="preserve"> and education. Conversely, men continue to dominate </w:t>
        </w:r>
      </w:ins>
      <w:ins w:id="155" w:author="David Lanham" w:date="2017-10-31T17:28:00Z">
        <w:r>
          <w:rPr>
            <w:rStyle w:val="Hyperlink"/>
            <w:color w:val="auto"/>
            <w:u w:val="none"/>
          </w:rPr>
          <w:t xml:space="preserve">the highest-level digital occupations, such as computer, engineering and management fields, as well as lower-digital occupations such as transportation, construction, natural resources, and building and grounds occupations. </w:t>
        </w:r>
      </w:ins>
      <w:ins w:id="156" w:author="David Lanham" w:date="2017-10-31T17:29:00Z">
        <w:r w:rsidRPr="00D775F0">
          <w:rPr>
            <w:rStyle w:val="Hyperlink"/>
            <w:b/>
            <w:color w:val="auto"/>
          </w:rPr>
          <w:t xml:space="preserve">Read more about the correlation between digitalization and </w:t>
        </w:r>
        <w:r>
          <w:rPr>
            <w:rStyle w:val="Hyperlink"/>
            <w:b/>
            <w:color w:val="auto"/>
          </w:rPr>
          <w:t>gender</w:t>
        </w:r>
        <w:r w:rsidRPr="00D775F0">
          <w:rPr>
            <w:rStyle w:val="Hyperlink"/>
            <w:b/>
            <w:color w:val="auto"/>
          </w:rPr>
          <w:t xml:space="preserve"> </w:t>
        </w:r>
        <w:r w:rsidRPr="00D775F0">
          <w:rPr>
            <w:b/>
            <w:u w:val="single"/>
          </w:rPr>
          <w:t>– pointer icon »</w:t>
        </w:r>
      </w:ins>
    </w:p>
    <w:p w14:paraId="536B9967" w14:textId="77777777" w:rsidR="00D65EC4" w:rsidRDefault="00D65EC4" w:rsidP="00D65EC4"/>
    <w:p w14:paraId="6470B97D" w14:textId="6368ABF6" w:rsidR="00D65EC4" w:rsidRPr="00D65EC4" w:rsidRDefault="00D65EC4" w:rsidP="00D65EC4">
      <w:r w:rsidRPr="00D65EC4">
        <w:t xml:space="preserve">Expandable box: </w:t>
      </w:r>
      <w:r w:rsidR="00CA73D1">
        <w:t>Race/ethnicity</w:t>
      </w:r>
    </w:p>
    <w:p w14:paraId="5388CA8C" w14:textId="0CC8B1B0" w:rsidR="00D65EC4" w:rsidRDefault="00EC7ECB" w:rsidP="00D65E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ins w:id="157" w:author="David Lanham" w:date="2017-10-31T17:29:00Z">
        <w:r>
          <w:rPr>
            <w:rStyle w:val="Hyperlink"/>
            <w:color w:val="auto"/>
            <w:u w:val="none"/>
          </w:rPr>
          <w:t xml:space="preserve">Whites </w:t>
        </w:r>
      </w:ins>
      <w:ins w:id="158" w:author="David Lanham" w:date="2017-10-31T17:31:00Z">
        <w:r>
          <w:rPr>
            <w:rStyle w:val="Hyperlink"/>
            <w:color w:val="auto"/>
            <w:u w:val="none"/>
          </w:rPr>
          <w:t>(</w:t>
        </w:r>
      </w:ins>
      <w:ins w:id="159" w:author="David Lanham" w:date="2017-10-31T17:29:00Z">
        <w:r>
          <w:rPr>
            <w:rStyle w:val="Hyperlink"/>
            <w:color w:val="auto"/>
            <w:u w:val="none"/>
          </w:rPr>
          <w:t>65 percent of the workforce</w:t>
        </w:r>
      </w:ins>
      <w:ins w:id="160" w:author="David Lanham" w:date="2017-10-31T17:31:00Z">
        <w:r>
          <w:rPr>
            <w:rStyle w:val="Hyperlink"/>
            <w:color w:val="auto"/>
            <w:u w:val="none"/>
          </w:rPr>
          <w:t>)</w:t>
        </w:r>
      </w:ins>
      <w:ins w:id="161" w:author="David Lanham" w:date="2017-10-31T17:29:00Z">
        <w:r>
          <w:rPr>
            <w:rStyle w:val="Hyperlink"/>
            <w:color w:val="auto"/>
            <w:u w:val="none"/>
          </w:rPr>
          <w:t xml:space="preserve"> remain overrepresented in high-level digital occupational groups, such as </w:t>
        </w:r>
      </w:ins>
      <w:ins w:id="162" w:author="David Lanham" w:date="2017-10-31T17:30:00Z">
        <w:r>
          <w:rPr>
            <w:rStyle w:val="Hyperlink"/>
            <w:color w:val="auto"/>
            <w:u w:val="none"/>
          </w:rPr>
          <w:t>engineering</w:t>
        </w:r>
      </w:ins>
      <w:ins w:id="163" w:author="David Lanham" w:date="2017-10-31T17:29:00Z">
        <w:r>
          <w:rPr>
            <w:rStyle w:val="Hyperlink"/>
            <w:color w:val="auto"/>
            <w:u w:val="none"/>
          </w:rPr>
          <w:t xml:space="preserve"> and management, as well as</w:t>
        </w:r>
      </w:ins>
      <w:ins w:id="164" w:author="David Lanham" w:date="2017-10-31T17:30:00Z">
        <w:r>
          <w:rPr>
            <w:rStyle w:val="Hyperlink"/>
            <w:color w:val="auto"/>
            <w:u w:val="none"/>
          </w:rPr>
          <w:t xml:space="preserve"> medium-level digital areas such as business and finance, the arts, and legal and education professions. Asians (6 percent of t</w:t>
        </w:r>
      </w:ins>
      <w:ins w:id="165" w:author="David Lanham" w:date="2017-10-31T17:31:00Z">
        <w:r>
          <w:rPr>
            <w:rStyle w:val="Hyperlink"/>
            <w:color w:val="auto"/>
            <w:u w:val="none"/>
          </w:rPr>
          <w:t>he workforce) account for 21.3 percent of highly digital computer and math occupations, and 11.6 percent of engineering occupations. Blacks (12 percent of the workforce) are overrepresented in medium-digital occupations such as office and administrative support, community and social service, as well as low-digital level jobs such</w:t>
        </w:r>
      </w:ins>
      <w:ins w:id="166" w:author="David Lanham" w:date="2017-10-31T17:32:00Z">
        <w:r>
          <w:rPr>
            <w:rStyle w:val="Hyperlink"/>
            <w:color w:val="auto"/>
            <w:u w:val="none"/>
          </w:rPr>
          <w:t xml:space="preserve"> as transp</w:t>
        </w:r>
        <w:bookmarkStart w:id="167" w:name="_GoBack"/>
        <w:bookmarkEnd w:id="167"/>
        <w:r>
          <w:rPr>
            <w:rStyle w:val="Hyperlink"/>
            <w:color w:val="auto"/>
            <w:u w:val="none"/>
          </w:rPr>
          <w:t>ortation, personal care, and building and grounds maintenance. Hispan</w:t>
        </w:r>
      </w:ins>
      <w:ins w:id="168" w:author="David Lanham" w:date="2017-10-31T17:33:00Z">
        <w:r>
          <w:rPr>
            <w:rStyle w:val="Hyperlink"/>
            <w:color w:val="auto"/>
            <w:u w:val="none"/>
          </w:rPr>
          <w:t>ics (17 percent of the workforce) are significantly underrepresented in high-</w:t>
        </w:r>
        <w:r>
          <w:rPr>
            <w:rStyle w:val="Hyperlink"/>
            <w:color w:val="auto"/>
            <w:u w:val="none"/>
          </w:rPr>
          <w:lastRenderedPageBreak/>
          <w:t xml:space="preserve">level digital technical, business and finance occupational groups, and somewhat underrepresented in medium-level legal, sales, and education positions. </w:t>
        </w:r>
      </w:ins>
      <w:ins w:id="169" w:author="David Lanham" w:date="2017-10-31T17:34:00Z">
        <w:r w:rsidRPr="00D775F0">
          <w:rPr>
            <w:rStyle w:val="Hyperlink"/>
            <w:b/>
            <w:color w:val="auto"/>
          </w:rPr>
          <w:t xml:space="preserve">Read more about the correlation between digitalization and </w:t>
        </w:r>
        <w:r>
          <w:rPr>
            <w:rStyle w:val="Hyperlink"/>
            <w:b/>
            <w:color w:val="auto"/>
          </w:rPr>
          <w:t>race/ethnicity</w:t>
        </w:r>
        <w:r w:rsidRPr="00D775F0">
          <w:rPr>
            <w:rStyle w:val="Hyperlink"/>
            <w:b/>
            <w:color w:val="auto"/>
          </w:rPr>
          <w:t xml:space="preserve"> </w:t>
        </w:r>
        <w:r w:rsidRPr="00D775F0">
          <w:rPr>
            <w:b/>
            <w:u w:val="single"/>
          </w:rPr>
          <w:t>– pointer icon »</w:t>
        </w:r>
      </w:ins>
    </w:p>
    <w:p w14:paraId="3DF30F83" w14:textId="010B97F7" w:rsidR="00DD6DF1" w:rsidRDefault="00DD6DF1" w:rsidP="00DD6DF1">
      <w:pPr>
        <w:rPr>
          <w:rStyle w:val="Hyperlink"/>
          <w:color w:val="auto"/>
          <w:u w:val="none"/>
        </w:rPr>
      </w:pPr>
    </w:p>
    <w:p w14:paraId="34D1823F" w14:textId="4D185382" w:rsidR="00DD6DF1" w:rsidRPr="00DD6DF1" w:rsidRDefault="00DD6DF1" w:rsidP="00DD6DF1">
      <w:pPr>
        <w:rPr>
          <w:rStyle w:val="Hyperlink"/>
          <w:color w:val="auto"/>
          <w:u w:val="none"/>
        </w:rPr>
      </w:pPr>
      <w:r>
        <w:pict w14:anchorId="3F4B76C6">
          <v:rect id="_x0000_i1027" style="width:0;height:1.5pt" o:hralign="center" o:hrstd="t" o:hr="t" fillcolor="#a0a0a0" stroked="f"/>
        </w:pict>
      </w:r>
    </w:p>
    <w:p w14:paraId="12136C0C" w14:textId="7962AA84" w:rsidR="00D65EC4" w:rsidRDefault="00D65EC4" w:rsidP="00D65EC4">
      <w:pPr>
        <w:rPr>
          <w:rStyle w:val="Hyperlink"/>
          <w:color w:val="auto"/>
          <w:u w:val="none"/>
        </w:rPr>
      </w:pPr>
    </w:p>
    <w:p w14:paraId="59348D73" w14:textId="621D0F6A" w:rsidR="00DD6DF1" w:rsidRPr="00DD6DF1" w:rsidRDefault="00DD6DF1" w:rsidP="00D65EC4">
      <w:pPr>
        <w:rPr>
          <w:rStyle w:val="Hyperlink"/>
          <w:color w:val="auto"/>
          <w:u w:val="none"/>
        </w:rPr>
      </w:pPr>
      <w:r w:rsidRPr="00DD6DF1">
        <w:rPr>
          <w:rStyle w:val="Hyperlink"/>
          <w:b/>
          <w:color w:val="auto"/>
          <w:u w:val="none"/>
        </w:rPr>
        <w:t xml:space="preserve">Section title: </w:t>
      </w:r>
      <w:del w:id="170" w:author="David Lanham" w:date="2017-10-31T18:04:00Z">
        <w:r w:rsidRPr="00DD6DF1" w:rsidDel="001C212F">
          <w:rPr>
            <w:rStyle w:val="Hyperlink"/>
            <w:b/>
            <w:color w:val="auto"/>
            <w:u w:val="none"/>
          </w:rPr>
          <w:delText>Metro data</w:delText>
        </w:r>
      </w:del>
      <w:ins w:id="171" w:author="David Lanham" w:date="2017-10-31T18:04:00Z">
        <w:r w:rsidR="001C212F">
          <w:rPr>
            <w:rStyle w:val="Hyperlink"/>
            <w:b/>
            <w:color w:val="auto"/>
            <w:u w:val="none"/>
          </w:rPr>
          <w:t>Metro digitalization is widespread, but diverging</w:t>
        </w:r>
      </w:ins>
    </w:p>
    <w:p w14:paraId="4CE16948" w14:textId="3AFF843A" w:rsidR="00DD6DF1" w:rsidRPr="00DD6DF1" w:rsidRDefault="00DD6DF1" w:rsidP="00D65EC4">
      <w:pPr>
        <w:rPr>
          <w:rStyle w:val="Hyperlink"/>
          <w:color w:val="auto"/>
          <w:u w:val="none"/>
        </w:rPr>
      </w:pPr>
    </w:p>
    <w:p w14:paraId="77808AF9" w14:textId="5FBB5D3F" w:rsidR="00DD6DF1" w:rsidRPr="00DD6DF1" w:rsidRDefault="00DD6DF1" w:rsidP="00D65EC4">
      <w:pPr>
        <w:rPr>
          <w:rStyle w:val="Hyperlink"/>
          <w:color w:val="auto"/>
          <w:u w:val="none"/>
        </w:rPr>
      </w:pPr>
      <w:r w:rsidRPr="00DD6DF1">
        <w:rPr>
          <w:rStyle w:val="Hyperlink"/>
          <w:color w:val="auto"/>
          <w:u w:val="none"/>
        </w:rPr>
        <w:t>Text:</w:t>
      </w:r>
      <w:r>
        <w:rPr>
          <w:rStyle w:val="Hyperlink"/>
          <w:color w:val="auto"/>
          <w:u w:val="none"/>
        </w:rPr>
        <w:t xml:space="preserve"> </w:t>
      </w:r>
      <w:ins w:id="172" w:author="David Lanham" w:date="2017-10-31T17:47:00Z">
        <w:r w:rsidR="008B324C">
          <w:rPr>
            <w:rStyle w:val="Hyperlink"/>
            <w:color w:val="auto"/>
            <w:u w:val="none"/>
          </w:rPr>
          <w:t xml:space="preserve">Digitalization is happening everywhere, but its progress varies unevenly across the map. </w:t>
        </w:r>
      </w:ins>
      <w:ins w:id="173" w:author="David Lanham" w:date="2017-10-31T17:48:00Z">
        <w:r w:rsidR="008B324C">
          <w:rPr>
            <w:rStyle w:val="Hyperlink"/>
            <w:color w:val="auto"/>
            <w:u w:val="none"/>
          </w:rPr>
          <w:t xml:space="preserve">Metropolitan areas’ current wage levels and recent wage growth appear to be highly correlated with mean digitalization scores. </w:t>
        </w:r>
      </w:ins>
      <w:ins w:id="174" w:author="David Lanham" w:date="2017-10-31T17:50:00Z">
        <w:r w:rsidR="008B324C">
          <w:rPr>
            <w:rStyle w:val="Hyperlink"/>
            <w:color w:val="auto"/>
            <w:u w:val="none"/>
          </w:rPr>
          <w:t xml:space="preserve">Additionally, </w:t>
        </w:r>
      </w:ins>
      <w:ins w:id="175" w:author="David Lanham" w:date="2017-10-31T17:51:00Z">
        <w:r w:rsidR="008B324C">
          <w:rPr>
            <w:rStyle w:val="Hyperlink"/>
            <w:color w:val="auto"/>
            <w:u w:val="none"/>
          </w:rPr>
          <w:t xml:space="preserve">metros are diverging in their digitalization ratings: the </w:t>
        </w:r>
      </w:ins>
      <w:ins w:id="176" w:author="David Lanham" w:date="2017-10-31T17:52:00Z">
        <w:r w:rsidR="008B324C">
          <w:rPr>
            <w:rStyle w:val="Hyperlink"/>
            <w:color w:val="auto"/>
            <w:u w:val="none"/>
          </w:rPr>
          <w:t>higher</w:t>
        </w:r>
      </w:ins>
      <w:ins w:id="177" w:author="David Lanham" w:date="2017-10-31T17:53:00Z">
        <w:r w:rsidR="008B324C">
          <w:rPr>
            <w:rStyle w:val="Hyperlink"/>
            <w:color w:val="auto"/>
            <w:u w:val="none"/>
          </w:rPr>
          <w:t xml:space="preserve"> (or lower)</w:t>
        </w:r>
      </w:ins>
      <w:ins w:id="178" w:author="David Lanham" w:date="2017-10-31T17:52:00Z">
        <w:r w:rsidR="008B324C">
          <w:rPr>
            <w:rStyle w:val="Hyperlink"/>
            <w:color w:val="auto"/>
            <w:u w:val="none"/>
          </w:rPr>
          <w:t xml:space="preserve"> </w:t>
        </w:r>
      </w:ins>
      <w:ins w:id="179" w:author="David Lanham" w:date="2017-10-31T17:51:00Z">
        <w:r w:rsidR="008B324C">
          <w:rPr>
            <w:rStyle w:val="Hyperlink"/>
            <w:color w:val="auto"/>
            <w:u w:val="none"/>
          </w:rPr>
          <w:t>a metro area’s 2002 share of high-level digital occupations, the greater</w:t>
        </w:r>
      </w:ins>
      <w:ins w:id="180" w:author="David Lanham" w:date="2017-10-31T17:53:00Z">
        <w:r w:rsidR="008B324C">
          <w:rPr>
            <w:rStyle w:val="Hyperlink"/>
            <w:color w:val="auto"/>
            <w:u w:val="none"/>
          </w:rPr>
          <w:t xml:space="preserve"> (or </w:t>
        </w:r>
      </w:ins>
      <w:ins w:id="181" w:author="David Lanham" w:date="2017-10-31T17:54:00Z">
        <w:r w:rsidR="008B324C">
          <w:rPr>
            <w:rStyle w:val="Hyperlink"/>
            <w:color w:val="auto"/>
            <w:u w:val="none"/>
          </w:rPr>
          <w:t>lesser</w:t>
        </w:r>
      </w:ins>
      <w:ins w:id="182" w:author="David Lanham" w:date="2017-10-31T17:53:00Z">
        <w:r w:rsidR="008B324C">
          <w:rPr>
            <w:rStyle w:val="Hyperlink"/>
            <w:color w:val="auto"/>
            <w:u w:val="none"/>
          </w:rPr>
          <w:t>)</w:t>
        </w:r>
      </w:ins>
      <w:ins w:id="183" w:author="David Lanham" w:date="2017-10-31T17:51:00Z">
        <w:r w:rsidR="008B324C">
          <w:rPr>
            <w:rStyle w:val="Hyperlink"/>
            <w:color w:val="auto"/>
            <w:u w:val="none"/>
          </w:rPr>
          <w:t xml:space="preserve"> the growth of its share of jobs in such occupations in the years 2002 to 2016. </w:t>
        </w:r>
      </w:ins>
      <w:ins w:id="184" w:author="David Lanham" w:date="2017-10-31T18:03:00Z">
        <w:r w:rsidR="001C212F" w:rsidRPr="00D775F0">
          <w:rPr>
            <w:rStyle w:val="Hyperlink"/>
            <w:b/>
            <w:color w:val="auto"/>
          </w:rPr>
          <w:t xml:space="preserve">Read more about the </w:t>
        </w:r>
        <w:r w:rsidR="001C212F">
          <w:rPr>
            <w:rStyle w:val="Hyperlink"/>
            <w:b/>
            <w:color w:val="auto"/>
          </w:rPr>
          <w:t>variance in regional digital performance</w:t>
        </w:r>
        <w:r w:rsidR="001C212F" w:rsidRPr="00D775F0">
          <w:rPr>
            <w:b/>
            <w:u w:val="single"/>
          </w:rPr>
          <w:t xml:space="preserve"> »</w:t>
        </w:r>
      </w:ins>
    </w:p>
    <w:p w14:paraId="26D989C7" w14:textId="0042464C" w:rsidR="00DD6DF1" w:rsidRDefault="00DD6DF1" w:rsidP="00D65EC4">
      <w:pPr>
        <w:rPr>
          <w:rStyle w:val="Hyperlink"/>
          <w:color w:val="auto"/>
          <w:u w:val="none"/>
        </w:rPr>
      </w:pPr>
    </w:p>
    <w:p w14:paraId="098F8CBB" w14:textId="4120F679" w:rsidR="00DD6DF1" w:rsidRDefault="00DD6DF1" w:rsidP="00D65EC4">
      <w:pPr>
        <w:rPr>
          <w:rStyle w:val="Hyperlink"/>
          <w:b/>
          <w:color w:val="auto"/>
        </w:rPr>
      </w:pPr>
      <w:r w:rsidRPr="00BA2612">
        <w:rPr>
          <w:rStyle w:val="Hyperlink"/>
          <w:b/>
          <w:color w:val="auto"/>
          <w:highlight w:val="yellow"/>
        </w:rPr>
        <w:t>(INTERACTIVE GRAPHIC: METRO MAP)</w:t>
      </w:r>
    </w:p>
    <w:p w14:paraId="4F80A2E9" w14:textId="3B9C2FF4" w:rsidR="00BA2612" w:rsidRPr="00DD6DF1" w:rsidRDefault="00BA2612" w:rsidP="00D65EC4">
      <w:pPr>
        <w:rPr>
          <w:rStyle w:val="Hyperlink"/>
          <w:b/>
          <w:color w:val="auto"/>
        </w:rPr>
      </w:pPr>
    </w:p>
    <w:sectPr w:rsidR="00BA2612" w:rsidRPr="00DD6DF1" w:rsidSect="00C03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0" w:author="David Lanham" w:date="2017-10-31T18:11:00Z" w:initials="DL">
    <w:p w14:paraId="77595595" w14:textId="1E1176DA" w:rsidR="00891DB1" w:rsidRDefault="00891DB1">
      <w:pPr>
        <w:pStyle w:val="CommentText"/>
      </w:pPr>
      <w:r>
        <w:rPr>
          <w:rStyle w:val="CommentReference"/>
        </w:rPr>
        <w:annotationRef/>
      </w:r>
      <w:r w:rsidRPr="00891DB1">
        <w:t xml:space="preserve">Note: we don’t include implications/strategies in the current </w:t>
      </w:r>
      <w:r>
        <w:t xml:space="preserve">web native </w:t>
      </w:r>
      <w:r w:rsidRPr="00891DB1">
        <w:t>draft.</w:t>
      </w:r>
      <w:r>
        <w:t xml:space="preserve"> If we link here to the implications section of the full report, is that enough? Including implications would significantly drag the page down. </w:t>
      </w:r>
    </w:p>
  </w:comment>
  <w:comment w:id="82" w:author="David Lanham" w:date="2017-10-31T18:20:00Z" w:initials="DL">
    <w:p w14:paraId="20D82366" w14:textId="60A25DFF" w:rsidR="004C5F99" w:rsidRDefault="004C5F99">
      <w:pPr>
        <w:pStyle w:val="CommentText"/>
      </w:pPr>
      <w:r>
        <w:rPr>
          <w:rStyle w:val="CommentReference"/>
        </w:rPr>
        <w:annotationRef/>
      </w:r>
      <w:r>
        <w:t>Does it make sense to pull this sentence above the graphic?</w:t>
      </w:r>
    </w:p>
  </w:comment>
  <w:comment w:id="101" w:author="David Lanham" w:date="2017-10-31T18:24:00Z" w:initials="DL">
    <w:p w14:paraId="2DC80762" w14:textId="24991138" w:rsidR="00257369" w:rsidRDefault="00257369" w:rsidP="00257369"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E304A">
        <w:t>Text update below</w:t>
      </w:r>
      <w:r>
        <w:t xml:space="preserve"> “Change in digital scores of 545 occupations” subtitle</w:t>
      </w:r>
      <w:r w:rsidRPr="00CE304A">
        <w:t>: “Jobs that decreased digital skills” / “Jobs that increased digital skills”</w:t>
      </w:r>
    </w:p>
  </w:comment>
  <w:comment w:id="118" w:author="David Lanham" w:date="2017-10-31T17:57:00Z" w:initials="DL">
    <w:p w14:paraId="3FC677B8" w14:textId="74A1AFDF" w:rsidR="001C212F" w:rsidRDefault="001C212F">
      <w:pPr>
        <w:pStyle w:val="CommentText"/>
      </w:pPr>
      <w:r>
        <w:rPr>
          <w:rStyle w:val="CommentReference"/>
        </w:rPr>
        <w:annotationRef/>
      </w:r>
      <w:r>
        <w:t xml:space="preserve">If it makes sense to house these in “expandable boxes”, I combined the section title to encompass finding </w:t>
      </w:r>
      <w:r w:rsidR="001C16DC">
        <w:t>3</w:t>
      </w:r>
      <w:r>
        <w:t xml:space="preserve"> and 5.</w:t>
      </w:r>
    </w:p>
  </w:comment>
  <w:comment w:id="128" w:author="David Lanham" w:date="2017-10-31T18:00:00Z" w:initials="DL">
    <w:p w14:paraId="6F3F6B01" w14:textId="37D1A8A1" w:rsidR="001C212F" w:rsidRDefault="001C212F">
      <w:pPr>
        <w:pStyle w:val="CommentText"/>
      </w:pPr>
      <w:r>
        <w:rPr>
          <w:rStyle w:val="CommentReference"/>
        </w:rPr>
        <w:annotationRef/>
      </w:r>
      <w:r>
        <w:t xml:space="preserve">If expandable boxes works for this info, perhaps a minimal amount of text could be shown before the user has to click to expand, so these don’t drag the page down. With 6 categories below, perhaps these could be housed in three columns/two rows.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595595" w15:done="0"/>
  <w15:commentEx w15:paraId="20D82366" w15:done="0"/>
  <w15:commentEx w15:paraId="2DC80762" w15:done="0"/>
  <w15:commentEx w15:paraId="3FC677B8" w15:done="0"/>
  <w15:commentEx w15:paraId="6F3F6B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1BC"/>
    <w:multiLevelType w:val="hybridMultilevel"/>
    <w:tmpl w:val="4B20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166AC"/>
    <w:multiLevelType w:val="hybridMultilevel"/>
    <w:tmpl w:val="5CF0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4AAD"/>
    <w:multiLevelType w:val="hybridMultilevel"/>
    <w:tmpl w:val="0BE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70B22"/>
    <w:multiLevelType w:val="hybridMultilevel"/>
    <w:tmpl w:val="A2A2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Lanham">
    <w15:presenceInfo w15:providerId="AD" w15:userId="S-1-5-21-941978686-1815096360-3273509800-501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D2"/>
    <w:rsid w:val="001005F9"/>
    <w:rsid w:val="00132000"/>
    <w:rsid w:val="0017452B"/>
    <w:rsid w:val="001C16DC"/>
    <w:rsid w:val="001C212F"/>
    <w:rsid w:val="00213FD6"/>
    <w:rsid w:val="00257369"/>
    <w:rsid w:val="00283F68"/>
    <w:rsid w:val="0043568D"/>
    <w:rsid w:val="004A25CC"/>
    <w:rsid w:val="004C5F99"/>
    <w:rsid w:val="004E059F"/>
    <w:rsid w:val="005923BF"/>
    <w:rsid w:val="00674BAD"/>
    <w:rsid w:val="00746B06"/>
    <w:rsid w:val="00760FD8"/>
    <w:rsid w:val="008872BA"/>
    <w:rsid w:val="00891DB1"/>
    <w:rsid w:val="008B324C"/>
    <w:rsid w:val="00947974"/>
    <w:rsid w:val="00973E95"/>
    <w:rsid w:val="00990CB3"/>
    <w:rsid w:val="00A27505"/>
    <w:rsid w:val="00A35D66"/>
    <w:rsid w:val="00A86181"/>
    <w:rsid w:val="00AB0685"/>
    <w:rsid w:val="00AC36DA"/>
    <w:rsid w:val="00B06E62"/>
    <w:rsid w:val="00BA2612"/>
    <w:rsid w:val="00C035F0"/>
    <w:rsid w:val="00C323AA"/>
    <w:rsid w:val="00CA73D1"/>
    <w:rsid w:val="00CC7164"/>
    <w:rsid w:val="00CE304A"/>
    <w:rsid w:val="00D0307F"/>
    <w:rsid w:val="00D3261B"/>
    <w:rsid w:val="00D65EC4"/>
    <w:rsid w:val="00D775F0"/>
    <w:rsid w:val="00DD6DF1"/>
    <w:rsid w:val="00EC7ECB"/>
    <w:rsid w:val="00ED10F2"/>
    <w:rsid w:val="00EE5DFD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C98A"/>
  <w15:chartTrackingRefBased/>
  <w15:docId w15:val="{C4E7D5F5-12D6-4EB3-8A87-0C6FAB2B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E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5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0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3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3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ookings.edu/research/exploring-national-and-local-water-use-patterns-in-the-u-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Lanham</dc:creator>
  <cp:keywords/>
  <dc:description/>
  <cp:lastModifiedBy>David Lanham</cp:lastModifiedBy>
  <cp:revision>36</cp:revision>
  <dcterms:created xsi:type="dcterms:W3CDTF">2017-10-31T15:12:00Z</dcterms:created>
  <dcterms:modified xsi:type="dcterms:W3CDTF">2017-10-31T22:42:00Z</dcterms:modified>
</cp:coreProperties>
</file>